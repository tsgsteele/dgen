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55C" w:rsidRDefault="0022655C" w:rsidP="0022655C">
      <w:pPr>
        <w:keepNext/>
        <w:jc w:val="center"/>
        <w:rPr>
          <w:b/>
        </w:rPr>
      </w:pPr>
      <w:r>
        <w:rPr>
          <w:b/>
        </w:rPr>
        <w:t xml:space="preserve">Technical Summary: </w:t>
      </w:r>
    </w:p>
    <w:p w:rsidR="0022655C" w:rsidRPr="00286ECF" w:rsidRDefault="0022655C" w:rsidP="0022655C">
      <w:pPr>
        <w:keepNext/>
        <w:jc w:val="center"/>
        <w:rPr>
          <w:b/>
        </w:rPr>
      </w:pPr>
      <w:r>
        <w:rPr>
          <w:b/>
        </w:rPr>
        <w:t xml:space="preserve">Retail Electric Rate Data in the </w:t>
      </w:r>
      <w:proofErr w:type="spellStart"/>
      <w:r>
        <w:rPr>
          <w:b/>
        </w:rPr>
        <w:t>dWind</w:t>
      </w:r>
      <w:proofErr w:type="spellEnd"/>
      <w:r>
        <w:rPr>
          <w:b/>
        </w:rPr>
        <w:t xml:space="preserve"> Model</w:t>
      </w:r>
    </w:p>
    <w:p w:rsidR="0022655C" w:rsidRDefault="0022655C" w:rsidP="0022655C">
      <w:pPr>
        <w:keepNext/>
        <w:jc w:val="center"/>
      </w:pPr>
      <w:r>
        <w:t xml:space="preserve">Michael Gleason – </w:t>
      </w:r>
      <w:r w:rsidRPr="00286ECF">
        <w:t>GIS Scientist</w:t>
      </w:r>
    </w:p>
    <w:p w:rsidR="0022655C" w:rsidRPr="00286ECF" w:rsidRDefault="0022655C" w:rsidP="0022655C">
      <w:pPr>
        <w:keepNext/>
        <w:jc w:val="center"/>
      </w:pPr>
      <w:r>
        <w:t>National Renewable Energy Laboratory</w:t>
      </w:r>
    </w:p>
    <w:p w:rsidR="0022655C" w:rsidRPr="00286ECF" w:rsidRDefault="0022655C" w:rsidP="0022655C">
      <w:pPr>
        <w:keepNext/>
        <w:jc w:val="center"/>
      </w:pPr>
      <w:r>
        <w:t>5/27</w:t>
      </w:r>
      <w:r w:rsidRPr="00286ECF">
        <w:t>/15</w:t>
      </w:r>
    </w:p>
    <w:p w:rsidR="0022655C" w:rsidRDefault="0022655C">
      <w:pPr>
        <w:rPr>
          <w:b/>
        </w:rPr>
      </w:pPr>
    </w:p>
    <w:p w:rsidR="00155099" w:rsidRPr="00A96886" w:rsidRDefault="00A96886">
      <w:pPr>
        <w:rPr>
          <w:b/>
        </w:rPr>
      </w:pPr>
      <w:r w:rsidRPr="00A96886">
        <w:rPr>
          <w:b/>
        </w:rPr>
        <w:t>Introduction</w:t>
      </w:r>
    </w:p>
    <w:p w:rsidR="00FD06EF" w:rsidRDefault="002B151F" w:rsidP="00FD06EF">
      <w:r>
        <w:t>T</w:t>
      </w:r>
      <w:r w:rsidR="00DE6555">
        <w:t xml:space="preserve">o estimate the value of distributed wind systems to prospective customers, the </w:t>
      </w:r>
      <w:proofErr w:type="spellStart"/>
      <w:r w:rsidR="00DE6555">
        <w:t>dWind</w:t>
      </w:r>
      <w:proofErr w:type="spellEnd"/>
      <w:r w:rsidR="00DE6555">
        <w:t xml:space="preserve"> model calculates the </w:t>
      </w:r>
      <w:del w:id="0" w:author="bsigrin" w:date="2015-05-28T08:56:00Z">
        <w:r w:rsidR="00DE6555" w:rsidDel="00E5501E">
          <w:delText xml:space="preserve">cost of </w:delText>
        </w:r>
      </w:del>
      <w:r w:rsidR="00DE6555">
        <w:t xml:space="preserve">electricity </w:t>
      </w:r>
      <w:ins w:id="1" w:author="bsigrin" w:date="2015-05-28T08:56:00Z">
        <w:r w:rsidR="00E5501E">
          <w:t xml:space="preserve">bills </w:t>
        </w:r>
      </w:ins>
      <w:r w:rsidR="00DE6555">
        <w:t>with and without a distributed wind system for each customer</w:t>
      </w:r>
      <w:r w:rsidR="00C67756">
        <w:t xml:space="preserve"> type</w:t>
      </w:r>
      <w:r w:rsidR="00DE6555">
        <w:t xml:space="preserve"> </w:t>
      </w:r>
      <w:r>
        <w:t>in the model</w:t>
      </w:r>
      <w:r w:rsidR="00DE6555">
        <w:t>. These costs of electricity are derived from location-specific</w:t>
      </w:r>
      <w:ins w:id="2" w:author="bsigrin" w:date="2015-05-28T08:56:00Z">
        <w:r w:rsidR="00E5501E">
          <w:t>, actual</w:t>
        </w:r>
      </w:ins>
      <w:r w:rsidR="00DE6555">
        <w:t xml:space="preserve"> retail electric rates. Users of the </w:t>
      </w:r>
      <w:proofErr w:type="spellStart"/>
      <w:r w:rsidR="00DE6555">
        <w:t>dWind</w:t>
      </w:r>
      <w:proofErr w:type="spellEnd"/>
      <w:r w:rsidR="00DE6555">
        <w:t xml:space="preserve"> model are able to select from three types of retail rate structures to model: </w:t>
      </w:r>
      <w:r w:rsidR="0061001F">
        <w:t xml:space="preserve">real-world </w:t>
      </w:r>
      <w:commentRangeStart w:id="3"/>
      <w:del w:id="4" w:author="bsigrin" w:date="2015-05-28T08:57:00Z">
        <w:r w:rsidR="0061001F" w:rsidDel="00E5501E">
          <w:delText xml:space="preserve">complex rate </w:delText>
        </w:r>
      </w:del>
      <w:commentRangeEnd w:id="3"/>
      <w:r w:rsidR="00E5501E">
        <w:rPr>
          <w:rStyle w:val="CommentReference"/>
        </w:rPr>
        <w:commentReference w:id="3"/>
      </w:r>
      <w:r w:rsidR="0061001F">
        <w:t>tariffs</w:t>
      </w:r>
      <w:ins w:id="5" w:author="bsigrin" w:date="2015-05-28T08:57:00Z">
        <w:r w:rsidR="00E5501E">
          <w:t xml:space="preserve"> based on the Utility Rate Database</w:t>
        </w:r>
      </w:ins>
      <w:ins w:id="6" w:author="bsigrin" w:date="2015-05-28T08:58:00Z">
        <w:r w:rsidR="00E5501E">
          <w:rPr>
            <w:rStyle w:val="FootnoteReference"/>
          </w:rPr>
          <w:footnoteReference w:id="1"/>
        </w:r>
      </w:ins>
      <w:r w:rsidR="0061001F">
        <w:t xml:space="preserve">, </w:t>
      </w:r>
      <w:ins w:id="8" w:author="bsigrin" w:date="2015-05-28T09:01:00Z">
        <w:r w:rsidR="00E5501E">
          <w:t xml:space="preserve">annual averages by state ($/kWh) from </w:t>
        </w:r>
        <w:commentRangeStart w:id="9"/>
        <w:r w:rsidR="00E5501E">
          <w:t>EIA 861</w:t>
        </w:r>
      </w:ins>
      <w:commentRangeEnd w:id="9"/>
      <w:ins w:id="10" w:author="bsigrin" w:date="2015-05-28T09:02:00Z">
        <w:r w:rsidR="00E5501E">
          <w:rPr>
            <w:rStyle w:val="CommentReference"/>
          </w:rPr>
          <w:commentReference w:id="9"/>
        </w:r>
      </w:ins>
      <w:ins w:id="11" w:author="bsigrin" w:date="2015-05-28T09:01:00Z">
        <w:r w:rsidR="00E5501E">
          <w:t xml:space="preserve"> forms</w:t>
        </w:r>
      </w:ins>
      <w:del w:id="12" w:author="bsigrin" w:date="2015-05-28T09:01:00Z">
        <w:r w:rsidR="0061001F" w:rsidDel="00E5501E">
          <w:delText xml:space="preserve">flat rate structures </w:delText>
        </w:r>
        <w:r w:rsidR="00DE6555" w:rsidDel="00E5501E">
          <w:delText>derived from</w:delText>
        </w:r>
        <w:r w:rsidR="0061001F" w:rsidDel="00E5501E">
          <w:delText xml:space="preserve"> annual averages of real-world rates</w:delText>
        </w:r>
      </w:del>
      <w:r w:rsidR="0061001F">
        <w:t xml:space="preserve">, </w:t>
      </w:r>
      <w:del w:id="13" w:author="bsigrin" w:date="2015-05-28T09:01:00Z">
        <w:r w:rsidR="0061001F" w:rsidDel="00E5501E">
          <w:delText xml:space="preserve">and </w:delText>
        </w:r>
      </w:del>
      <w:ins w:id="14" w:author="bsigrin" w:date="2015-05-28T09:01:00Z">
        <w:r w:rsidR="00E5501E">
          <w:t>or</w:t>
        </w:r>
        <w:r w:rsidR="00E5501E">
          <w:t xml:space="preserve"> </w:t>
        </w:r>
      </w:ins>
      <w:r w:rsidR="0061001F">
        <w:t>user-defined flat rates structures.</w:t>
      </w:r>
      <w:r w:rsidR="00FD06EF" w:rsidRPr="00FD06EF">
        <w:t xml:space="preserve"> </w:t>
      </w:r>
      <w:r w:rsidR="00FD06EF">
        <w:t>This document details the data sources for each of these rate structures, as well as the method by which they are assigned to customer types in the model.</w:t>
      </w:r>
    </w:p>
    <w:p w:rsidR="0061001F" w:rsidRDefault="00FD06EF">
      <w:r>
        <w:t xml:space="preserve"> </w:t>
      </w:r>
    </w:p>
    <w:p w:rsidR="00155099" w:rsidRPr="00155099" w:rsidRDefault="00155099">
      <w:pPr>
        <w:rPr>
          <w:b/>
        </w:rPr>
      </w:pPr>
      <w:r w:rsidRPr="00155099">
        <w:rPr>
          <w:b/>
        </w:rPr>
        <w:t>Data Source</w:t>
      </w:r>
      <w:r w:rsidR="0061001F">
        <w:rPr>
          <w:b/>
        </w:rPr>
        <w:t>s</w:t>
      </w:r>
    </w:p>
    <w:p w:rsidR="0055317D" w:rsidRPr="0055317D" w:rsidRDefault="0055317D">
      <w:pPr>
        <w:rPr>
          <w:i/>
        </w:rPr>
      </w:pPr>
      <w:commentRangeStart w:id="15"/>
      <w:del w:id="16" w:author="bsigrin" w:date="2015-05-28T09:02:00Z">
        <w:r w:rsidRPr="0055317D" w:rsidDel="00E5501E">
          <w:rPr>
            <w:i/>
          </w:rPr>
          <w:delText xml:space="preserve">Complex </w:delText>
        </w:r>
      </w:del>
      <w:ins w:id="17" w:author="bsigrin" w:date="2015-05-28T09:02:00Z">
        <w:r w:rsidR="00E5501E">
          <w:rPr>
            <w:i/>
          </w:rPr>
          <w:t>URDB</w:t>
        </w:r>
        <w:r w:rsidR="00E5501E" w:rsidRPr="0055317D">
          <w:rPr>
            <w:i/>
          </w:rPr>
          <w:t xml:space="preserve"> </w:t>
        </w:r>
      </w:ins>
      <w:r w:rsidRPr="0055317D">
        <w:rPr>
          <w:i/>
        </w:rPr>
        <w:t>Rate Tariffs</w:t>
      </w:r>
      <w:commentRangeEnd w:id="15"/>
      <w:r w:rsidR="006F1F6C">
        <w:rPr>
          <w:rStyle w:val="CommentReference"/>
        </w:rPr>
        <w:commentReference w:id="15"/>
      </w:r>
    </w:p>
    <w:p w:rsidR="00445DFF" w:rsidRDefault="00AB76CB">
      <w:del w:id="18" w:author="bsigrin" w:date="2015-05-28T09:03:00Z">
        <w:r w:rsidDel="00E5501E">
          <w:delText>Complex utility</w:delText>
        </w:r>
      </w:del>
      <w:ins w:id="19" w:author="bsigrin" w:date="2015-05-28T09:03:00Z">
        <w:r w:rsidR="00E5501E">
          <w:t>By default,</w:t>
        </w:r>
      </w:ins>
      <w:r>
        <w:t xml:space="preserve"> </w:t>
      </w:r>
      <w:r w:rsidR="002229D0">
        <w:t xml:space="preserve">rate </w:t>
      </w:r>
      <w:del w:id="20" w:author="bsigrin" w:date="2015-05-28T09:03:00Z">
        <w:r w:rsidR="002229D0" w:rsidDel="00E5501E">
          <w:delText xml:space="preserve">tariff </w:delText>
        </w:r>
      </w:del>
      <w:r w:rsidR="002229D0">
        <w:t xml:space="preserve">structures in </w:t>
      </w:r>
      <w:proofErr w:type="spellStart"/>
      <w:r w:rsidR="002229D0">
        <w:t>dWind</w:t>
      </w:r>
      <w:proofErr w:type="spellEnd"/>
      <w:r>
        <w:t xml:space="preserve"> are </w:t>
      </w:r>
      <w:r w:rsidR="000A69F5">
        <w:t>based on</w:t>
      </w:r>
      <w:r>
        <w:t xml:space="preserve"> </w:t>
      </w:r>
      <w:del w:id="21" w:author="bsigrin" w:date="2015-05-28T09:03:00Z">
        <w:r w:rsidDel="00E5501E">
          <w:delText xml:space="preserve">rate </w:delText>
        </w:r>
      </w:del>
      <w:r>
        <w:t>data from the Utility Rate Database (URDB)</w:t>
      </w:r>
      <w:r w:rsidR="00B34079">
        <w:t xml:space="preserve"> (</w:t>
      </w:r>
      <w:proofErr w:type="spellStart"/>
      <w:r w:rsidR="00B34079">
        <w:t>OpenEI</w:t>
      </w:r>
      <w:proofErr w:type="spellEnd"/>
      <w:r w:rsidR="00B34079">
        <w:t xml:space="preserve"> 2015)</w:t>
      </w:r>
      <w:r>
        <w:t xml:space="preserve">. </w:t>
      </w:r>
      <w:r w:rsidR="00B34079">
        <w:t xml:space="preserve">Rate data stored in the </w:t>
      </w:r>
      <w:r w:rsidR="00445DFF">
        <w:t xml:space="preserve">URDB provide </w:t>
      </w:r>
      <w:r w:rsidR="007A3B71">
        <w:t xml:space="preserve">very </w:t>
      </w:r>
      <w:r w:rsidR="00445DFF">
        <w:t xml:space="preserve">detailed information about various </w:t>
      </w:r>
      <w:r w:rsidR="003A609D">
        <w:t xml:space="preserve">tariff parameters, including </w:t>
      </w:r>
      <w:r w:rsidR="00445DFF">
        <w:t xml:space="preserve">seasonal and time-of-use rates, </w:t>
      </w:r>
      <w:r w:rsidR="003A609D">
        <w:t>rate tiers</w:t>
      </w:r>
      <w:r w:rsidR="00445DFF">
        <w:t xml:space="preserve">, demand charges, and </w:t>
      </w:r>
      <w:ins w:id="22" w:author="bsigrin" w:date="2015-05-28T09:03:00Z">
        <w:r w:rsidR="00E5501E">
          <w:t xml:space="preserve">other </w:t>
        </w:r>
      </w:ins>
      <w:r w:rsidR="00445DFF">
        <w:t xml:space="preserve">energy charges. </w:t>
      </w:r>
      <w:r w:rsidR="007A3B71">
        <w:t xml:space="preserve">The URDB contains </w:t>
      </w:r>
      <w:ins w:id="23" w:author="bsigrin" w:date="2015-05-28T09:06:00Z">
        <w:r w:rsidR="00DD120F">
          <w:t>37,168 rates for 4,645 EIA-recognized utilities</w:t>
        </w:r>
      </w:ins>
      <w:del w:id="24" w:author="bsigrin" w:date="2015-05-28T09:06:00Z">
        <w:r w:rsidR="007A3B71" w:rsidDel="00DD120F">
          <w:delText>a large number of rates</w:delText>
        </w:r>
      </w:del>
      <w:r w:rsidR="00FE0D17">
        <w:t>,</w:t>
      </w:r>
      <w:r w:rsidR="007A3B71">
        <w:t xml:space="preserve"> with geographic coverage of most of the US</w:t>
      </w:r>
      <w:r w:rsidR="00500E04">
        <w:t xml:space="preserve"> </w:t>
      </w:r>
      <w:r w:rsidR="00183FDB">
        <w:t>(</w:t>
      </w:r>
      <w:r w:rsidR="00500E04">
        <w:t>F</w:t>
      </w:r>
      <w:r w:rsidR="000534B6">
        <w:t>igure </w:t>
      </w:r>
      <w:commentRangeStart w:id="25"/>
      <w:r w:rsidR="00500E04">
        <w:t>1</w:t>
      </w:r>
      <w:commentRangeEnd w:id="25"/>
      <w:r w:rsidR="00E5501E">
        <w:rPr>
          <w:rStyle w:val="CommentReference"/>
        </w:rPr>
        <w:commentReference w:id="25"/>
      </w:r>
      <w:r w:rsidR="00500E04">
        <w:t>).</w:t>
      </w:r>
    </w:p>
    <w:p w:rsidR="00177E98" w:rsidRDefault="00177E98"/>
    <w:p w:rsidR="0084402B" w:rsidRDefault="0084402B" w:rsidP="0084402B">
      <w:pPr>
        <w:keepNext/>
      </w:pPr>
      <w:proofErr w:type="gramStart"/>
      <w:r w:rsidRPr="000534B6">
        <w:rPr>
          <w:b/>
        </w:rPr>
        <w:t>Figure 1.</w:t>
      </w:r>
      <w:proofErr w:type="gramEnd"/>
      <w:r w:rsidRPr="000534B6">
        <w:t xml:space="preserve"> Map showing geographic coverage of all rates in the </w:t>
      </w:r>
      <w:proofErr w:type="gramStart"/>
      <w:r w:rsidRPr="000534B6">
        <w:t>URDB .</w:t>
      </w:r>
      <w:proofErr w:type="gramEnd"/>
      <w:r w:rsidRPr="000534B6">
        <w:t xml:space="preserve"> Source: </w:t>
      </w:r>
      <w:proofErr w:type="spellStart"/>
      <w:r w:rsidRPr="000534B6">
        <w:t>OpenEI</w:t>
      </w:r>
      <w:proofErr w:type="spellEnd"/>
      <w:r w:rsidRPr="000534B6">
        <w:t xml:space="preserve"> 2014.</w:t>
      </w:r>
    </w:p>
    <w:p w:rsidR="0084402B" w:rsidRDefault="0084402B" w:rsidP="0084402B">
      <w:pPr>
        <w:jc w:val="center"/>
      </w:pPr>
      <w:r w:rsidRPr="00500E04">
        <w:rPr>
          <w:noProof/>
        </w:rPr>
        <w:drawing>
          <wp:inline distT="0" distB="0" distL="0" distR="0" wp14:anchorId="5AA511ED" wp14:editId="23AC7C64">
            <wp:extent cx="5053441" cy="3187700"/>
            <wp:effectExtent l="0" t="0" r="1270" b="0"/>
            <wp:docPr id="1" name="Picture 1" descr="Macintosh HD:private:var:folders:5h:0hcb29r52f92v19srz6br0_rp021jc:T:TemporaryItems:OpenEI_Utility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5h:0hcb29r52f92v19srz6br0_rp021jc:T:TemporaryItems:OpenEI_Utility_Rate_Cover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194" cy="3188175"/>
                    </a:xfrm>
                    <a:prstGeom prst="rect">
                      <a:avLst/>
                    </a:prstGeom>
                    <a:noFill/>
                    <a:ln>
                      <a:noFill/>
                    </a:ln>
                  </pic:spPr>
                </pic:pic>
              </a:graphicData>
            </a:graphic>
          </wp:inline>
        </w:drawing>
      </w:r>
    </w:p>
    <w:p w:rsidR="0084402B" w:rsidRDefault="0084402B"/>
    <w:p w:rsidR="0084402B" w:rsidRDefault="0084402B"/>
    <w:p w:rsidR="006F58D4" w:rsidRDefault="008B3AE8">
      <w:r>
        <w:t xml:space="preserve">As shown in Figure 1, </w:t>
      </w:r>
      <w:r w:rsidR="00FB260F">
        <w:t>most utility territories include several</w:t>
      </w:r>
      <w:r>
        <w:t xml:space="preserve"> </w:t>
      </w:r>
      <w:r w:rsidR="00FB260F">
        <w:t>rate tariffs</w:t>
      </w:r>
      <w:r>
        <w:t xml:space="preserve">. </w:t>
      </w:r>
      <w:commentRangeStart w:id="26"/>
      <w:r w:rsidR="006F58D4">
        <w:t xml:space="preserve">This multiplicity of utility rates for a given location poses a challenge for using URDB rates in the </w:t>
      </w:r>
      <w:proofErr w:type="spellStart"/>
      <w:r w:rsidR="006F58D4">
        <w:t>dWind</w:t>
      </w:r>
      <w:proofErr w:type="spellEnd"/>
      <w:r w:rsidR="006F58D4">
        <w:t xml:space="preserve"> model because, within the model, a single rate must be automatically and dynamically assigned to each cu</w:t>
      </w:r>
      <w:r w:rsidR="00B34079">
        <w:t>stomer type.</w:t>
      </w:r>
      <w:commentRangeEnd w:id="26"/>
      <w:r w:rsidR="00247A98">
        <w:rPr>
          <w:rStyle w:val="CommentReference"/>
        </w:rPr>
        <w:commentReference w:id="26"/>
      </w:r>
      <w:r w:rsidR="00B34079">
        <w:t xml:space="preserve"> The URDB includes</w:t>
      </w:r>
      <w:r w:rsidR="006F58D4">
        <w:t xml:space="preserve"> several parameters that </w:t>
      </w:r>
      <w:del w:id="27" w:author="bsigrin" w:date="2015-05-28T09:10:00Z">
        <w:r w:rsidR="006F58D4" w:rsidDel="00DD120F">
          <w:delText>may be used</w:delText>
        </w:r>
      </w:del>
      <w:ins w:id="28" w:author="bsigrin" w:date="2015-05-28T09:10:00Z">
        <w:r w:rsidR="00DD120F">
          <w:t>could be useful</w:t>
        </w:r>
      </w:ins>
      <w:r w:rsidR="006F58D4">
        <w:t xml:space="preserve"> to help determine the applicability of a rate to a given customer, including sector (e.g., residential</w:t>
      </w:r>
      <w:r w:rsidR="0058284E">
        <w:t>, commercial</w:t>
      </w:r>
      <w:r w:rsidR="006F58D4">
        <w:t xml:space="preserve">), phase wiring, and ranges for </w:t>
      </w:r>
      <w:ins w:id="29" w:author="bsigrin" w:date="2015-05-28T09:07:00Z">
        <w:r w:rsidR="00DD120F">
          <w:t xml:space="preserve">maximum monthly </w:t>
        </w:r>
      </w:ins>
      <w:r w:rsidR="006F58D4">
        <w:t>demand, energy, and voltage</w:t>
      </w:r>
      <w:del w:id="30" w:author="bsigrin" w:date="2015-05-28T09:07:00Z">
        <w:r w:rsidR="006F58D4" w:rsidDel="00DD120F">
          <w:delText xml:space="preserve">; </w:delText>
        </w:r>
      </w:del>
      <w:ins w:id="31" w:author="bsigrin" w:date="2015-05-28T09:07:00Z">
        <w:r w:rsidR="00DD120F">
          <w:t>.</w:t>
        </w:r>
        <w:r w:rsidR="00DD120F">
          <w:t xml:space="preserve"> </w:t>
        </w:r>
      </w:ins>
      <w:del w:id="32" w:author="bsigrin" w:date="2015-05-28T09:07:00Z">
        <w:r w:rsidR="006F58D4" w:rsidDel="00DD120F">
          <w:delText>however</w:delText>
        </w:r>
      </w:del>
      <w:ins w:id="33" w:author="bsigrin" w:date="2015-05-28T09:07:00Z">
        <w:r w:rsidR="00DD120F">
          <w:t>H</w:t>
        </w:r>
        <w:r w:rsidR="00DD120F">
          <w:t>owever</w:t>
        </w:r>
      </w:ins>
      <w:r w:rsidR="006F58D4">
        <w:t xml:space="preserve">, with the exception of </w:t>
      </w:r>
      <w:r w:rsidR="006F58D4" w:rsidRPr="00DD120F">
        <w:rPr>
          <w:i/>
          <w:rPrChange w:id="34" w:author="bsigrin" w:date="2015-05-28T09:08:00Z">
            <w:rPr/>
          </w:rPrChange>
        </w:rPr>
        <w:t>sector</w:t>
      </w:r>
      <w:r w:rsidR="006F58D4">
        <w:t>, these attributes are not populated for the majority of rates in the database.</w:t>
      </w:r>
      <w:r w:rsidR="00E102A3">
        <w:t xml:space="preserve"> As a result of the sparseness of this information, we were unable to incorporate all URDB rates into the </w:t>
      </w:r>
      <w:proofErr w:type="spellStart"/>
      <w:r w:rsidR="00E102A3">
        <w:t>dWind</w:t>
      </w:r>
      <w:proofErr w:type="spellEnd"/>
      <w:r w:rsidR="00E102A3">
        <w:t xml:space="preserve"> model; instead, we curated a subset of rates for which it is more tractable to determine the applicability to various customer types.</w:t>
      </w:r>
    </w:p>
    <w:p w:rsidR="006F58D4" w:rsidRDefault="006F58D4"/>
    <w:p w:rsidR="00BF15D8" w:rsidRDefault="00E102A3" w:rsidP="00BF15D8">
      <w:r>
        <w:t>Specifically, we curated two different collections of rates from the URDB</w:t>
      </w:r>
      <w:r w:rsidR="00BF15D8">
        <w:t xml:space="preserve">: </w:t>
      </w:r>
      <w:r w:rsidR="00BF695B">
        <w:t>(</w:t>
      </w:r>
      <w:r w:rsidR="004B681F">
        <w:t xml:space="preserve">1) a selection of rates that were manually reviewed by NREL to determine the rate type (i.e., time-of-use, seasonal, tiered, etc.) and the range of applicable demand levels (minimum and maximum demand in kW); and </w:t>
      </w:r>
      <w:r w:rsidR="00BF695B">
        <w:t>(</w:t>
      </w:r>
      <w:r w:rsidR="004B681F">
        <w:t>2) a selection of rates that are the only available option in their utility territory and sector.</w:t>
      </w:r>
      <w:r w:rsidR="00BF15D8">
        <w:t xml:space="preserve"> </w:t>
      </w:r>
      <w:commentRangeStart w:id="35"/>
      <w:r w:rsidR="00BF695B">
        <w:t>This</w:t>
      </w:r>
      <w:r w:rsidR="00BF15D8">
        <w:t xml:space="preserve"> set </w:t>
      </w:r>
      <w:commentRangeEnd w:id="35"/>
      <w:r w:rsidR="00DD120F">
        <w:rPr>
          <w:rStyle w:val="CommentReference"/>
        </w:rPr>
        <w:commentReference w:id="35"/>
      </w:r>
      <w:r w:rsidR="00BF15D8">
        <w:t>includes a</w:t>
      </w:r>
      <w:r>
        <w:t>pproximately 1</w:t>
      </w:r>
      <w:ins w:id="36" w:author="bsigrin" w:date="2015-05-28T09:12:00Z">
        <w:r w:rsidR="00DD120F">
          <w:t>,</w:t>
        </w:r>
      </w:ins>
      <w:r>
        <w:t xml:space="preserve">130 tariffs </w:t>
      </w:r>
      <w:r w:rsidR="00BF15D8">
        <w:t>reviewed by</w:t>
      </w:r>
      <w:r>
        <w:t xml:space="preserve"> NREL staff </w:t>
      </w:r>
      <w:r w:rsidR="00456816">
        <w:t>during mid-</w:t>
      </w:r>
      <w:r>
        <w:t xml:space="preserve">2014. </w:t>
      </w:r>
      <w:r w:rsidR="004B681F">
        <w:t>These rates were selected for review because they correspond to the most populous utility companies in each state of the US; in total, they correspond to 242 utility companies serving approximately 75 percent of residential and commercial customers and load in the US.</w:t>
      </w:r>
      <w:r w:rsidR="004B681F" w:rsidRPr="00FD6213">
        <w:t xml:space="preserve"> </w:t>
      </w:r>
      <w:r w:rsidR="00BF15D8">
        <w:t>The second set of rates includes approximately 1240 additional tariffs. Each rate in this set is the only available rate in its utility territory and sector. Because it is po</w:t>
      </w:r>
      <w:r w:rsidR="00837E57">
        <w:t>ssible that other rates exist</w:t>
      </w:r>
      <w:r w:rsidR="00BF15D8">
        <w:t xml:space="preserve">, but simply were not added to the URDB, we extracted the range of demand levels for these rates where that information was provided. </w:t>
      </w:r>
      <w:r w:rsidR="00317948">
        <w:t xml:space="preserve">For rates without known demand ranges, we assumed that there were no limits on </w:t>
      </w:r>
      <w:r w:rsidR="00837E57">
        <w:t xml:space="preserve">maximum or minimum </w:t>
      </w:r>
      <w:r w:rsidR="00317948">
        <w:t xml:space="preserve">energy demand. </w:t>
      </w:r>
      <w:r w:rsidR="00BF15D8">
        <w:t>These rates cover an additional 1</w:t>
      </w:r>
      <w:ins w:id="37" w:author="bsigrin" w:date="2015-05-28T09:14:00Z">
        <w:r w:rsidR="00DD120F">
          <w:t>,</w:t>
        </w:r>
      </w:ins>
      <w:r w:rsidR="00BF15D8">
        <w:t xml:space="preserve">050 utility territories; however, in contrast to the manually reviewed data, these tend to be municipal utilities with small populations of customers. </w:t>
      </w:r>
    </w:p>
    <w:p w:rsidR="00E102A3" w:rsidRDefault="00E102A3" w:rsidP="00E102A3"/>
    <w:p w:rsidR="00BF15D8" w:rsidRDefault="00BF15D8" w:rsidP="00BF15D8">
      <w:r>
        <w:t>In total, we extracted approximately 2</w:t>
      </w:r>
      <w:ins w:id="38" w:author="bsigrin" w:date="2015-05-28T09:14:00Z">
        <w:r w:rsidR="00DD120F">
          <w:t>,</w:t>
        </w:r>
      </w:ins>
      <w:r>
        <w:t xml:space="preserve">370 rates from the URDB for use in the </w:t>
      </w:r>
      <w:proofErr w:type="spellStart"/>
      <w:r>
        <w:t>dWind</w:t>
      </w:r>
      <w:proofErr w:type="spellEnd"/>
      <w:r>
        <w:t xml:space="preserve"> model.</w:t>
      </w:r>
      <w:r w:rsidR="00DA1656">
        <w:t xml:space="preserve"> The full set of extracted rates</w:t>
      </w:r>
      <w:r>
        <w:t xml:space="preserve"> </w:t>
      </w:r>
      <w:r w:rsidR="00BB5953">
        <w:t>is</w:t>
      </w:r>
      <w:r>
        <w:t xml:space="preserve"> associated with utility territories serving approximately 80 percent of residential and commercial customers and load in the US. Figure 2 shows the geographic coverage of the two combined subsets of rates extracted from the URDB for use in the </w:t>
      </w:r>
      <w:proofErr w:type="spellStart"/>
      <w:r>
        <w:t>dWind</w:t>
      </w:r>
      <w:proofErr w:type="spellEnd"/>
      <w:r>
        <w:t xml:space="preserve"> model. For geographic regions lacking rate coverage, we developed a </w:t>
      </w:r>
      <w:r w:rsidR="00AC0E23">
        <w:t xml:space="preserve">ranked </w:t>
      </w:r>
      <w:r>
        <w:t>backfilling methodology, as described in the next section.</w:t>
      </w:r>
    </w:p>
    <w:p w:rsidR="00BF15D8" w:rsidRDefault="00BF15D8" w:rsidP="00E102A3"/>
    <w:p w:rsidR="0023188B" w:rsidRDefault="00B26791" w:rsidP="0023188B">
      <w:r>
        <w:t>T</w:t>
      </w:r>
      <w:r w:rsidR="0023188B">
        <w:t xml:space="preserve">he URDB rates extracted for use in the </w:t>
      </w:r>
      <w:proofErr w:type="spellStart"/>
      <w:r w:rsidR="0023188B">
        <w:t>dWind</w:t>
      </w:r>
      <w:proofErr w:type="spellEnd"/>
      <w:r w:rsidR="0023188B">
        <w:t xml:space="preserve"> model represent only residential and commercial sector rates. Although the URDB includes industrial rates, </w:t>
      </w:r>
      <w:commentRangeStart w:id="39"/>
      <w:r w:rsidR="0023188B">
        <w:t>these have not been included in the model at this time because the manual review effort that yielded the first set of URDB rates used in the model was actually performed for a different NREL project. That project was focused on determining breakeven prices for solar photovoltaics for the commercial and residential sectors</w:t>
      </w:r>
      <w:r>
        <w:t xml:space="preserve"> (</w:t>
      </w:r>
      <w:r w:rsidRPr="00BC6C68">
        <w:t>Davidson et al., forthcoming</w:t>
      </w:r>
      <w:r>
        <w:t>). D</w:t>
      </w:r>
      <w:r w:rsidR="0023188B">
        <w:t xml:space="preserve">ue to the labor-intensive effort of reviewing source tariff sheets, </w:t>
      </w:r>
      <w:r>
        <w:t xml:space="preserve">that project </w:t>
      </w:r>
      <w:r w:rsidR="0023188B">
        <w:t xml:space="preserve">focused only on rates for those </w:t>
      </w:r>
      <w:r w:rsidR="00707949">
        <w:t xml:space="preserve">two </w:t>
      </w:r>
      <w:r w:rsidR="0023188B">
        <w:t xml:space="preserve">sectors. In compiling the second set of rates, we decided to continue to limit our collection to residential and commercial rates for consistency. </w:t>
      </w:r>
      <w:commentRangeEnd w:id="39"/>
      <w:r w:rsidR="00484D22">
        <w:rPr>
          <w:rStyle w:val="CommentReference"/>
        </w:rPr>
        <w:commentReference w:id="39"/>
      </w:r>
      <w:r w:rsidR="0023188B">
        <w:t xml:space="preserve">Because industrial rates are not included in the </w:t>
      </w:r>
      <w:proofErr w:type="spellStart"/>
      <w:r w:rsidR="0023188B">
        <w:t>dWind</w:t>
      </w:r>
      <w:proofErr w:type="spellEnd"/>
      <w:r w:rsidR="0023188B">
        <w:t xml:space="preserve"> model, we use commercial rates to assess the economics of distributed wind for industrial customers. In the future, it would be possible to incorporate industrial rates from the URDB into the </w:t>
      </w:r>
      <w:proofErr w:type="spellStart"/>
      <w:r w:rsidR="0023188B">
        <w:t>dWind</w:t>
      </w:r>
      <w:proofErr w:type="spellEnd"/>
      <w:r w:rsidR="0023188B">
        <w:t xml:space="preserve"> model, contingent on sufficient funding to perform the labor intensive review needed to determine their applicability to different demand levels.</w:t>
      </w:r>
    </w:p>
    <w:p w:rsidR="00BF15D8" w:rsidRDefault="00BF15D8" w:rsidP="00E102A3"/>
    <w:p w:rsidR="00DD4657" w:rsidRDefault="00DD4657" w:rsidP="00DD4657">
      <w:pPr>
        <w:keepNext/>
      </w:pPr>
      <w:proofErr w:type="gramStart"/>
      <w:r w:rsidRPr="004A7F6E">
        <w:rPr>
          <w:b/>
        </w:rPr>
        <w:t xml:space="preserve">Figure </w:t>
      </w:r>
      <w:r w:rsidR="00E014F7" w:rsidRPr="004A7F6E">
        <w:rPr>
          <w:b/>
        </w:rPr>
        <w:t>2.</w:t>
      </w:r>
      <w:proofErr w:type="gramEnd"/>
      <w:r w:rsidR="00E014F7" w:rsidRPr="00E014F7">
        <w:t xml:space="preserve"> Map showing geographic coverage of rates extracted from URDB for use in the </w:t>
      </w:r>
      <w:proofErr w:type="spellStart"/>
      <w:r w:rsidR="00E014F7" w:rsidRPr="00E014F7">
        <w:t>dWind</w:t>
      </w:r>
      <w:proofErr w:type="spellEnd"/>
      <w:r w:rsidR="00E014F7" w:rsidRPr="00E014F7">
        <w:t xml:space="preserve"> model.</w:t>
      </w:r>
    </w:p>
    <w:p w:rsidR="003425D4" w:rsidRDefault="003425D4" w:rsidP="00425E9E">
      <w:pPr>
        <w:jc w:val="center"/>
      </w:pPr>
      <w:r>
        <w:rPr>
          <w:noProof/>
        </w:rPr>
        <w:drawing>
          <wp:inline distT="0" distB="0" distL="0" distR="0" wp14:anchorId="728BE255" wp14:editId="0D88AB10">
            <wp:extent cx="5056632" cy="3371088"/>
            <wp:effectExtent l="0" t="0" r="0" b="7620"/>
            <wp:docPr id="2" name="Picture 2" descr="Staff:mgleason:DG_Wind:Graphics:urdb_curated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mgleason:DG_Wind:Graphics:urdb_curated_rate_cover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6632" cy="3371088"/>
                    </a:xfrm>
                    <a:prstGeom prst="rect">
                      <a:avLst/>
                    </a:prstGeom>
                    <a:noFill/>
                    <a:ln>
                      <a:noFill/>
                    </a:ln>
                  </pic:spPr>
                </pic:pic>
              </a:graphicData>
            </a:graphic>
          </wp:inline>
        </w:drawing>
      </w:r>
    </w:p>
    <w:p w:rsidR="00397964" w:rsidRDefault="00397964" w:rsidP="00705BC7"/>
    <w:p w:rsidR="00CD7384" w:rsidRDefault="00CD7384" w:rsidP="00705BC7">
      <w:r>
        <w:t>It is also important to note that the utility rates ext</w:t>
      </w:r>
      <w:r w:rsidR="00EF3CDB">
        <w:t xml:space="preserve">racted from the URDB for </w:t>
      </w:r>
      <w:r>
        <w:t xml:space="preserve">the </w:t>
      </w:r>
      <w:proofErr w:type="spellStart"/>
      <w:r>
        <w:t>dWind</w:t>
      </w:r>
      <w:proofErr w:type="spellEnd"/>
      <w:r>
        <w:t xml:space="preserve"> model represent a snapshot of real world rate structures, as of the time they were downloaded (December 2014). </w:t>
      </w:r>
      <w:r w:rsidR="00273230">
        <w:t>Currently, we have no short-term plans to update the rates used within the model due to the time</w:t>
      </w:r>
      <w:r w:rsidR="00EF3CDB">
        <w:t>-</w:t>
      </w:r>
      <w:r w:rsidR="00273230">
        <w:t xml:space="preserve">consuming nature of reviewing new rate structures and the computational complexity of integrating them into the model; however, future updates to the rates used in the model are possible given sufficient </w:t>
      </w:r>
      <w:r w:rsidR="00905813">
        <w:t xml:space="preserve">time and </w:t>
      </w:r>
      <w:r w:rsidR="00273230">
        <w:t>funding.</w:t>
      </w:r>
    </w:p>
    <w:p w:rsidR="001B2084" w:rsidRDefault="001B2084" w:rsidP="0046106D"/>
    <w:p w:rsidR="00EF6D44" w:rsidRPr="00EF6D44" w:rsidRDefault="00EF6D44" w:rsidP="0046106D">
      <w:pPr>
        <w:rPr>
          <w:i/>
        </w:rPr>
      </w:pPr>
      <w:r w:rsidRPr="00EF6D44">
        <w:rPr>
          <w:i/>
        </w:rPr>
        <w:t>Annual Average Flat Rates</w:t>
      </w:r>
    </w:p>
    <w:p w:rsidR="0093671C" w:rsidRDefault="0093671C" w:rsidP="0046106D">
      <w:r>
        <w:t xml:space="preserve">To allow for comparison, the </w:t>
      </w:r>
      <w:proofErr w:type="spellStart"/>
      <w:r>
        <w:t>dWind</w:t>
      </w:r>
      <w:proofErr w:type="spellEnd"/>
      <w:r>
        <w:t xml:space="preserve"> model allows users to </w:t>
      </w:r>
      <w:del w:id="40" w:author="bsigrin" w:date="2015-05-28T09:39:00Z">
        <w:r w:rsidDel="006F1F6C">
          <w:delText xml:space="preserve">model the economics of distribute wind </w:delText>
        </w:r>
      </w:del>
      <w:ins w:id="41" w:author="bsigrin" w:date="2015-05-28T09:39:00Z">
        <w:r w:rsidR="006F1F6C">
          <w:t>calculate bill sa</w:t>
        </w:r>
      </w:ins>
      <w:ins w:id="42" w:author="bsigrin" w:date="2015-05-28T09:40:00Z">
        <w:r w:rsidR="006F1F6C">
          <w:t xml:space="preserve">vings based on the average cost of electricity ($/kWh) by state. While average rates </w:t>
        </w:r>
      </w:ins>
      <w:ins w:id="43" w:author="bsigrin" w:date="2015-05-28T09:41:00Z">
        <w:r w:rsidR="006F1F6C">
          <w:t xml:space="preserve">do represent overall energy </w:t>
        </w:r>
      </w:ins>
      <w:ins w:id="44" w:author="bsigrin" w:date="2015-05-28T09:42:00Z">
        <w:r w:rsidR="006F1F6C">
          <w:t xml:space="preserve">expenditures </w:t>
        </w:r>
      </w:ins>
      <w:ins w:id="45" w:author="bsigrin" w:date="2015-05-28T09:41:00Z">
        <w:r w:rsidR="006F1F6C">
          <w:t>for customers</w:t>
        </w:r>
      </w:ins>
      <w:ins w:id="46" w:author="bsigrin" w:date="2015-05-28T09:42:00Z">
        <w:r w:rsidR="006F1F6C">
          <w:t xml:space="preserve">, by definition they do not incorporate important nuances </w:t>
        </w:r>
      </w:ins>
      <w:ins w:id="47" w:author="bsigrin" w:date="2015-05-28T09:43:00Z">
        <w:r w:rsidR="006F1F6C">
          <w:t>in DER value proposition such as offsetting energy charges at higher tiers</w:t>
        </w:r>
      </w:ins>
      <w:ins w:id="48" w:author="bsigrin" w:date="2015-05-28T09:44:00Z">
        <w:r w:rsidR="006F1F6C">
          <w:t xml:space="preserve"> or reductions in demand charges.</w:t>
        </w:r>
      </w:ins>
      <w:ins w:id="49" w:author="bsigrin" w:date="2015-05-28T09:43:00Z">
        <w:r w:rsidR="006F1F6C">
          <w:t xml:space="preserve"> </w:t>
        </w:r>
      </w:ins>
      <w:del w:id="50" w:author="bsigrin" w:date="2015-05-28T09:44:00Z">
        <w:r w:rsidDel="006F1F6C">
          <w:delText xml:space="preserve">using annual average flat rates as well. </w:delText>
        </w:r>
      </w:del>
      <w:r>
        <w:t>These flat rates are derived from average retail price data by sector and utility territory provided by the US Energy Information Administration (EIA) (</w:t>
      </w:r>
      <w:r w:rsidR="00B57256">
        <w:t>EIA 2015b</w:t>
      </w:r>
      <w:r>
        <w:t xml:space="preserve">). </w:t>
      </w:r>
      <w:r w:rsidR="006305B0">
        <w:t xml:space="preserve">These data were downloaded in December </w:t>
      </w:r>
      <w:commentRangeStart w:id="51"/>
      <w:r w:rsidR="006305B0">
        <w:t>2014 by NREL; at that time, the most recent release were rates for 2012</w:t>
      </w:r>
      <w:commentRangeEnd w:id="51"/>
      <w:r w:rsidR="006F1F6C">
        <w:rPr>
          <w:rStyle w:val="CommentReference"/>
        </w:rPr>
        <w:commentReference w:id="51"/>
      </w:r>
      <w:r w:rsidR="006305B0">
        <w:t xml:space="preserve">. We mapped the rates to counties using the utility territory to county lookup table included in the EIA 861 for 2012 </w:t>
      </w:r>
      <w:r w:rsidR="00B57256">
        <w:t>(EIA 2015c</w:t>
      </w:r>
      <w:r w:rsidR="006305B0">
        <w:t>). For counties with multiple utility territories, we calculated a simple average rate from the overlapping utility territory rates. The resulting dataset provides annual average flat retail rates for each county in the US for 2012.</w:t>
      </w:r>
    </w:p>
    <w:p w:rsidR="006305B0" w:rsidRDefault="006305B0" w:rsidP="0046106D"/>
    <w:p w:rsidR="006305B0" w:rsidRPr="00EF6D44" w:rsidRDefault="006305B0" w:rsidP="006305B0">
      <w:pPr>
        <w:rPr>
          <w:i/>
        </w:rPr>
      </w:pPr>
      <w:r>
        <w:rPr>
          <w:i/>
        </w:rPr>
        <w:t>User-Defined</w:t>
      </w:r>
      <w:r w:rsidRPr="00EF6D44">
        <w:rPr>
          <w:i/>
        </w:rPr>
        <w:t xml:space="preserve"> Flat Rates</w:t>
      </w:r>
    </w:p>
    <w:p w:rsidR="006305B0" w:rsidRDefault="006305B0" w:rsidP="0046106D">
      <w:r>
        <w:t xml:space="preserve">As a final option, users of the </w:t>
      </w:r>
      <w:proofErr w:type="spellStart"/>
      <w:r>
        <w:t>dWind</w:t>
      </w:r>
      <w:proofErr w:type="spellEnd"/>
      <w:r>
        <w:t xml:space="preserve"> model may also choose to provide user-defined flat retail rates. Users can specify a unique rate for each state and sector. Default values in the input table for user-defined rates are based on the state annual average flat rates from 2012, as provided by the EIA </w:t>
      </w:r>
      <w:r w:rsidR="009F4B28">
        <w:t>(EIA 2015a).</w:t>
      </w:r>
    </w:p>
    <w:p w:rsidR="004E0836" w:rsidRDefault="004E0836" w:rsidP="003425D4">
      <w:pPr>
        <w:keepNext/>
        <w:rPr>
          <w:b/>
        </w:rPr>
      </w:pPr>
    </w:p>
    <w:p w:rsidR="00155099" w:rsidRDefault="00155099" w:rsidP="009E0774">
      <w:pPr>
        <w:rPr>
          <w:b/>
        </w:rPr>
      </w:pPr>
      <w:r w:rsidRPr="00155099">
        <w:rPr>
          <w:b/>
        </w:rPr>
        <w:t xml:space="preserve">Selecting </w:t>
      </w:r>
      <w:r w:rsidR="00D82FAA">
        <w:rPr>
          <w:b/>
        </w:rPr>
        <w:t>a</w:t>
      </w:r>
      <w:r w:rsidR="003425D4">
        <w:rPr>
          <w:b/>
        </w:rPr>
        <w:t xml:space="preserve"> </w:t>
      </w:r>
      <w:r w:rsidR="00D82FAA">
        <w:rPr>
          <w:b/>
        </w:rPr>
        <w:t xml:space="preserve">Rate </w:t>
      </w:r>
      <w:r w:rsidRPr="00155099">
        <w:rPr>
          <w:b/>
        </w:rPr>
        <w:t xml:space="preserve">for </w:t>
      </w:r>
      <w:r w:rsidR="003425D4">
        <w:rPr>
          <w:b/>
        </w:rPr>
        <w:t xml:space="preserve">Each </w:t>
      </w:r>
      <w:r w:rsidRPr="00155099">
        <w:rPr>
          <w:b/>
        </w:rPr>
        <w:t>Customer Type</w:t>
      </w:r>
    </w:p>
    <w:p w:rsidR="00B927B2" w:rsidRPr="003558A8" w:rsidRDefault="003558A8" w:rsidP="009E0774">
      <w:r>
        <w:t>Each customer type that is evaluated in t</w:t>
      </w:r>
      <w:r w:rsidR="00BF74C1">
        <w:t xml:space="preserve">he </w:t>
      </w:r>
      <w:proofErr w:type="spellStart"/>
      <w:r w:rsidR="00BF74C1">
        <w:t>dWind</w:t>
      </w:r>
      <w:proofErr w:type="spellEnd"/>
      <w:r w:rsidR="00BF74C1">
        <w:t xml:space="preserve"> model is assigned a single retail rate. When the model is run using either </w:t>
      </w:r>
      <w:r w:rsidR="00FC52EF">
        <w:t>annual average or user-defined</w:t>
      </w:r>
      <w:r w:rsidR="00BF74C1">
        <w:t xml:space="preserve"> flat rate</w:t>
      </w:r>
      <w:r w:rsidR="00FC52EF">
        <w:t>s</w:t>
      </w:r>
      <w:r w:rsidR="00BF74C1">
        <w:t xml:space="preserve">, </w:t>
      </w:r>
      <w:r w:rsidR="00FC52EF">
        <w:t xml:space="preserve">rates are tied to regions (counties or states, respectively); therefore, </w:t>
      </w:r>
      <w:r w:rsidR="000041E5">
        <w:t>one and only one</w:t>
      </w:r>
      <w:r w:rsidR="00BF74C1">
        <w:t xml:space="preserve"> rate is available for each</w:t>
      </w:r>
      <w:r w:rsidR="00FC52EF">
        <w:t xml:space="preserve"> customer location</w:t>
      </w:r>
      <w:r w:rsidR="00BF74C1">
        <w:t xml:space="preserve">. In the case of </w:t>
      </w:r>
      <w:ins w:id="52" w:author="bsigrin" w:date="2015-05-28T09:46:00Z">
        <w:r w:rsidR="007913A4">
          <w:t xml:space="preserve">URDB </w:t>
        </w:r>
      </w:ins>
      <w:del w:id="53" w:author="bsigrin" w:date="2015-05-28T09:46:00Z">
        <w:r w:rsidR="00BF74C1" w:rsidDel="007913A4">
          <w:delText xml:space="preserve">complex </w:delText>
        </w:r>
      </w:del>
      <w:r w:rsidR="00BF74C1">
        <w:t>rate</w:t>
      </w:r>
      <w:ins w:id="54" w:author="bsigrin" w:date="2015-05-28T09:46:00Z">
        <w:r w:rsidR="007913A4">
          <w:t>s</w:t>
        </w:r>
      </w:ins>
      <w:del w:id="55" w:author="bsigrin" w:date="2015-05-28T09:46:00Z">
        <w:r w:rsidR="00BF74C1" w:rsidDel="007913A4">
          <w:delText xml:space="preserve"> structures</w:delText>
        </w:r>
      </w:del>
      <w:r w:rsidR="00BF74C1">
        <w:t xml:space="preserve">, </w:t>
      </w:r>
      <w:r w:rsidR="0079661C">
        <w:t xml:space="preserve">the process of selecting an appropriate rate is </w:t>
      </w:r>
      <w:del w:id="56" w:author="bsigrin" w:date="2015-05-28T09:46:00Z">
        <w:r w:rsidR="0079661C" w:rsidDel="007913A4">
          <w:delText xml:space="preserve">significantly </w:delText>
        </w:r>
      </w:del>
      <w:r w:rsidR="0079661C">
        <w:t xml:space="preserve">more </w:t>
      </w:r>
      <w:del w:id="57" w:author="bsigrin" w:date="2015-05-28T09:46:00Z">
        <w:r w:rsidR="0079661C" w:rsidDel="007913A4">
          <w:delText>dynamic and complicated</w:delText>
        </w:r>
      </w:del>
      <w:ins w:id="58" w:author="bsigrin" w:date="2015-05-28T09:46:00Z">
        <w:r w:rsidR="007913A4">
          <w:t>complex</w:t>
        </w:r>
      </w:ins>
      <w:r w:rsidR="0079661C">
        <w:t>.</w:t>
      </w:r>
    </w:p>
    <w:p w:rsidR="00930E53" w:rsidRDefault="00930E53" w:rsidP="009E0774">
      <w:pPr>
        <w:rPr>
          <w:b/>
        </w:rPr>
      </w:pPr>
    </w:p>
    <w:p w:rsidR="00A74415" w:rsidRDefault="007A7F20" w:rsidP="009E0774">
      <w:r>
        <w:t>The first step in selecting a complex rate structure for each customer type in the model is to determine the most applicable rates</w:t>
      </w:r>
      <w:r w:rsidR="00A74415">
        <w:t xml:space="preserve"> for each customer</w:t>
      </w:r>
      <w:r>
        <w:t xml:space="preserve"> location. First, the pool of po</w:t>
      </w:r>
      <w:r w:rsidR="005340D1">
        <w:t>tential rates for each customer</w:t>
      </w:r>
      <w:r>
        <w:t xml:space="preserve"> is filtered to match the customer</w:t>
      </w:r>
      <w:ins w:id="59" w:author="bsigrin" w:date="2015-05-28T11:32:00Z">
        <w:r w:rsidR="00B756B0">
          <w:t>’s</w:t>
        </w:r>
      </w:ins>
      <w:r>
        <w:t xml:space="preserve"> sector</w:t>
      </w:r>
      <w:ins w:id="60" w:author="bsigrin" w:date="2015-05-28T11:32:00Z">
        <w:r w:rsidR="00B756B0">
          <w:t xml:space="preserve"> and state</w:t>
        </w:r>
      </w:ins>
      <w:r>
        <w:t>. Residential customers are limited to residential rates, while commercial and industrial customers are both limited to commercial rates due to the lack of industrial rates extracted from the URDB.</w:t>
      </w:r>
      <w:del w:id="61" w:author="bsigrin" w:date="2015-05-28T11:32:00Z">
        <w:r w:rsidDel="00B756B0">
          <w:delText xml:space="preserve"> </w:delText>
        </w:r>
        <w:commentRangeStart w:id="62"/>
        <w:r w:rsidDel="00B756B0">
          <w:delText xml:space="preserve">Next, </w:delText>
        </w:r>
        <w:commentRangeStart w:id="63"/>
        <w:r w:rsidDel="00B756B0">
          <w:delText>because rates are typically governed by state regulations</w:delText>
        </w:r>
        <w:commentRangeEnd w:id="63"/>
        <w:r w:rsidDel="00B756B0">
          <w:rPr>
            <w:rStyle w:val="CommentReference"/>
          </w:rPr>
          <w:commentReference w:id="63"/>
        </w:r>
        <w:commentRangeEnd w:id="62"/>
        <w:r w:rsidR="007913A4" w:rsidDel="00B756B0">
          <w:rPr>
            <w:rStyle w:val="CommentReference"/>
          </w:rPr>
          <w:commentReference w:id="62"/>
        </w:r>
        <w:r w:rsidDel="00B756B0">
          <w:delText>, the set of potential rates for each customer location is limited to the rates within the customer’s state.</w:delText>
        </w:r>
        <w:r w:rsidR="00307DA0" w:rsidDel="00B756B0">
          <w:delText xml:space="preserve"> </w:delText>
        </w:r>
      </w:del>
    </w:p>
    <w:p w:rsidR="00A74415" w:rsidRDefault="00A74415" w:rsidP="009E0774"/>
    <w:p w:rsidR="00150C67" w:rsidRDefault="00F12283" w:rsidP="009E0774">
      <w:r>
        <w:t xml:space="preserve">The resulting subset of rates </w:t>
      </w:r>
      <w:r w:rsidR="00C824A4">
        <w:t>is</w:t>
      </w:r>
      <w:r>
        <w:t xml:space="preserve"> then ranked from most applicable to least applicable</w:t>
      </w:r>
      <w:r w:rsidR="00C824A4">
        <w:t xml:space="preserve"> for each customer</w:t>
      </w:r>
      <w:r w:rsidR="00A74415">
        <w:t xml:space="preserve"> location</w:t>
      </w:r>
      <w:r>
        <w:t xml:space="preserve">. In this ranking, </w:t>
      </w:r>
      <w:r w:rsidR="00C824A4">
        <w:t xml:space="preserve">priority is assigned in tiers. </w:t>
      </w:r>
      <w:r w:rsidR="00150C67">
        <w:t>In the first tier</w:t>
      </w:r>
      <w:r w:rsidR="00C824A4">
        <w:t xml:space="preserve">, all </w:t>
      </w:r>
      <w:r>
        <w:t>rates associated with a utility territory</w:t>
      </w:r>
      <w:r w:rsidR="004E2997">
        <w:t xml:space="preserve"> within</w:t>
      </w:r>
      <w:r w:rsidR="00307DA0">
        <w:t xml:space="preserve"> 50 miles </w:t>
      </w:r>
      <w:r w:rsidR="004E2997">
        <w:t xml:space="preserve">of the customer location </w:t>
      </w:r>
      <w:r w:rsidR="00307DA0">
        <w:t xml:space="preserve">and </w:t>
      </w:r>
      <w:r>
        <w:t>matching the utility</w:t>
      </w:r>
      <w:r w:rsidR="00307DA0">
        <w:t xml:space="preserve"> type (</w:t>
      </w:r>
      <w:r w:rsidR="005340D1">
        <w:t>municipal, cooperative, investor-</w:t>
      </w:r>
      <w:r w:rsidR="00307DA0">
        <w:t>owned, or other)</w:t>
      </w:r>
      <w:r w:rsidR="004E2997">
        <w:t xml:space="preserve"> </w:t>
      </w:r>
      <w:r>
        <w:t xml:space="preserve">of </w:t>
      </w:r>
      <w:r w:rsidR="004E2997">
        <w:t xml:space="preserve">the </w:t>
      </w:r>
      <w:r w:rsidR="0085338E">
        <w:t>customer</w:t>
      </w:r>
      <w:r w:rsidR="005C2129">
        <w:t xml:space="preserve"> are ranked in order of distance from the customer location</w:t>
      </w:r>
      <w:r w:rsidR="00307DA0">
        <w:t xml:space="preserve">. </w:t>
      </w:r>
      <w:r w:rsidR="00150C67">
        <w:t xml:space="preserve">For customers located in utility territories with rate coverage (as shown Figure 2), these criteria automatically result in prioritizing the rates from the customer’s own </w:t>
      </w:r>
      <w:r w:rsidR="00CC1F10">
        <w:t>utility territory; meanwhile, f</w:t>
      </w:r>
      <w:r w:rsidR="00150C67">
        <w:t>or customer locations without rate coverage, t</w:t>
      </w:r>
      <w:r w:rsidR="00307DA0">
        <w:t>h</w:t>
      </w:r>
      <w:r w:rsidR="0056070C">
        <w:t xml:space="preserve">ese criteria limit the </w:t>
      </w:r>
      <w:r w:rsidR="005340D1">
        <w:t xml:space="preserve">influence of </w:t>
      </w:r>
      <w:r w:rsidR="0056070C">
        <w:t>location-based drive</w:t>
      </w:r>
      <w:r w:rsidR="005340D1">
        <w:t>r</w:t>
      </w:r>
      <w:r w:rsidR="0056070C">
        <w:t xml:space="preserve">s for differences in rates, such as differing climate and utility </w:t>
      </w:r>
      <w:r w:rsidR="00445EDC">
        <w:t xml:space="preserve">company </w:t>
      </w:r>
      <w:r w:rsidR="0056070C">
        <w:t xml:space="preserve">structure. </w:t>
      </w:r>
      <w:r w:rsidR="00150C67">
        <w:t xml:space="preserve">The remaining </w:t>
      </w:r>
      <w:proofErr w:type="gramStart"/>
      <w:r w:rsidR="00150C67">
        <w:t>set</w:t>
      </w:r>
      <w:proofErr w:type="gramEnd"/>
      <w:r w:rsidR="00150C67">
        <w:t xml:space="preserve"> of rates </w:t>
      </w:r>
      <w:r w:rsidR="00CC1F10">
        <w:t xml:space="preserve">(i.e., </w:t>
      </w:r>
      <w:r w:rsidR="00227AB7">
        <w:t>rates</w:t>
      </w:r>
      <w:r w:rsidR="00CC1F10">
        <w:t xml:space="preserve"> </w:t>
      </w:r>
      <w:r w:rsidR="00150C67">
        <w:t xml:space="preserve">that </w:t>
      </w:r>
      <w:r w:rsidR="00CC1F10">
        <w:t>do not meet the two criteria)</w:t>
      </w:r>
      <w:r w:rsidR="00150C67">
        <w:t xml:space="preserve"> comprise the second tier of rates, and are ranked purely using their proximity to the customer location.</w:t>
      </w:r>
      <w:r w:rsidR="00A23C03">
        <w:t xml:space="preserve"> The two tiers of rate rankings are then consolidated, in order, into a single seamless set of rankings </w:t>
      </w:r>
      <w:r w:rsidR="004A1C54">
        <w:t xml:space="preserve">of potential rates </w:t>
      </w:r>
      <w:r w:rsidR="00A23C03">
        <w:t xml:space="preserve">for each customer location. </w:t>
      </w:r>
    </w:p>
    <w:p w:rsidR="00A23C03" w:rsidRDefault="00A23C03" w:rsidP="009E0774"/>
    <w:p w:rsidR="00150C67" w:rsidRDefault="00A23C03" w:rsidP="009E0774">
      <w:r>
        <w:t xml:space="preserve">The rate rankings often include ties between rates from the same utility territory; breaking of ties is dealt with dynamically within the </w:t>
      </w:r>
      <w:proofErr w:type="spellStart"/>
      <w:r>
        <w:t>dWind</w:t>
      </w:r>
      <w:proofErr w:type="spellEnd"/>
      <w:r>
        <w:t xml:space="preserve"> model. During each model run, a stochastic process is used to generate a set of customer types by sampling from customer loca</w:t>
      </w:r>
      <w:r w:rsidR="00AD13CE">
        <w:t xml:space="preserve">tions and annual electric loads. Each customer type is also assigned a normalized annual electric load profile. Using this profile and the annual electric load of the customer, the </w:t>
      </w:r>
      <w:proofErr w:type="spellStart"/>
      <w:r w:rsidR="00AD13CE">
        <w:t>dWind</w:t>
      </w:r>
      <w:proofErr w:type="spellEnd"/>
      <w:r w:rsidR="00AD13CE">
        <w:t xml:space="preserve"> model determines the maximum demand required by the customer over the course of a typical year. This maximum demand hour is compared to the demand ranges associated with each of the</w:t>
      </w:r>
      <w:r w:rsidR="009D57AF">
        <w:t xml:space="preserve"> curated</w:t>
      </w:r>
      <w:r w:rsidR="00AD13CE">
        <w:t xml:space="preserve"> URDB complex rate structures </w:t>
      </w:r>
      <w:r w:rsidR="009D57AF">
        <w:t>to filter out inapplicable rates. The</w:t>
      </w:r>
      <w:r w:rsidR="009B46D3">
        <w:t xml:space="preserve"> remaining rate with the highest rank is then selected as the</w:t>
      </w:r>
      <w:r w:rsidR="00EB2100">
        <w:t xml:space="preserve"> most applicable. </w:t>
      </w:r>
      <w:r w:rsidR="00A7087F">
        <w:t>If there is a tie amongst the mos</w:t>
      </w:r>
      <w:r w:rsidR="009B46D3">
        <w:t xml:space="preserve">t highly ranked rates, a weighted random sample is then performed to determine the single rate to use for the customer. </w:t>
      </w:r>
      <w:commentRangeStart w:id="64"/>
      <w:commentRangeStart w:id="65"/>
      <w:r w:rsidR="009B46D3">
        <w:t xml:space="preserve">The weights for this random sampling are based on user-defined </w:t>
      </w:r>
      <w:r w:rsidR="004D1825">
        <w:t>inputs</w:t>
      </w:r>
      <w:r w:rsidR="009B46D3">
        <w:t xml:space="preserve"> which give the prevalence of different rate types by sector (Table 1).</w:t>
      </w:r>
      <w:r w:rsidR="00EB2100">
        <w:t xml:space="preserve"> </w:t>
      </w:r>
      <w:commentRangeEnd w:id="64"/>
      <w:r w:rsidR="00B756B0">
        <w:rPr>
          <w:rStyle w:val="CommentReference"/>
        </w:rPr>
        <w:commentReference w:id="64"/>
      </w:r>
      <w:commentRangeEnd w:id="65"/>
      <w:r w:rsidR="00B756B0">
        <w:rPr>
          <w:rStyle w:val="CommentReference"/>
        </w:rPr>
        <w:commentReference w:id="65"/>
      </w:r>
    </w:p>
    <w:p w:rsidR="002D28A8" w:rsidRDefault="002D28A8" w:rsidP="009E0774"/>
    <w:p w:rsidR="002D28A8" w:rsidRDefault="00C71A31" w:rsidP="009E0774">
      <w:proofErr w:type="gramStart"/>
      <w:r w:rsidRPr="00C71A31">
        <w:rPr>
          <w:b/>
        </w:rPr>
        <w:t>Table 1.</w:t>
      </w:r>
      <w:proofErr w:type="gramEnd"/>
      <w:r>
        <w:t xml:space="preserve"> User input table for defining the relative prevalence of different rate structures, by sector.</w:t>
      </w:r>
    </w:p>
    <w:tbl>
      <w:tblPr>
        <w:tblW w:w="6720" w:type="dxa"/>
        <w:jc w:val="center"/>
        <w:tblLook w:val="04A0" w:firstRow="1" w:lastRow="0" w:firstColumn="1" w:lastColumn="0" w:noHBand="0" w:noVBand="1"/>
      </w:tblPr>
      <w:tblGrid>
        <w:gridCol w:w="2172"/>
        <w:gridCol w:w="2178"/>
        <w:gridCol w:w="2370"/>
      </w:tblGrid>
      <w:tr w:rsidR="00C71A31" w:rsidRPr="009B46D3" w:rsidTr="00C71A31">
        <w:trPr>
          <w:trHeight w:val="500"/>
          <w:jc w:val="center"/>
        </w:trPr>
        <w:tc>
          <w:tcPr>
            <w:tcW w:w="2172" w:type="dxa"/>
            <w:tcBorders>
              <w:top w:val="nil"/>
              <w:left w:val="nil"/>
              <w:bottom w:val="dashed" w:sz="8" w:space="0" w:color="F79646"/>
              <w:right w:val="nil"/>
            </w:tcBorders>
            <w:shd w:val="clear" w:color="auto" w:fill="auto"/>
            <w:noWrap/>
            <w:vAlign w:val="center"/>
            <w:hideMark/>
          </w:tcPr>
          <w:p w:rsidR="009B46D3" w:rsidRPr="009B46D3" w:rsidRDefault="00150C67" w:rsidP="009E0774">
            <w:pPr>
              <w:jc w:val="center"/>
              <w:rPr>
                <w:rFonts w:ascii="Palatino Linotype" w:eastAsia="Times New Roman" w:hAnsi="Palatino Linotype" w:cs="Arial"/>
                <w:sz w:val="20"/>
                <w:szCs w:val="20"/>
              </w:rPr>
            </w:pPr>
            <w:r>
              <w:t xml:space="preserve"> </w:t>
            </w:r>
            <w:r w:rsidR="009B46D3" w:rsidRPr="009B46D3">
              <w:rPr>
                <w:rFonts w:ascii="Palatino Linotype" w:eastAsia="Times New Roman" w:hAnsi="Palatino Linotype" w:cs="Arial"/>
                <w:sz w:val="20"/>
                <w:szCs w:val="20"/>
              </w:rPr>
              <w:t> </w:t>
            </w:r>
          </w:p>
        </w:tc>
        <w:tc>
          <w:tcPr>
            <w:tcW w:w="2178" w:type="dxa"/>
            <w:tcBorders>
              <w:top w:val="single" w:sz="4" w:space="0" w:color="auto"/>
              <w:left w:val="single" w:sz="4" w:space="0" w:color="auto"/>
              <w:bottom w:val="dashed" w:sz="8" w:space="0" w:color="F79646"/>
              <w:right w:val="single" w:sz="4" w:space="0" w:color="auto"/>
            </w:tcBorders>
            <w:shd w:val="clear" w:color="000000" w:fill="FFFFFF"/>
            <w:noWrap/>
            <w:vAlign w:val="center"/>
            <w:hideMark/>
          </w:tcPr>
          <w:p w:rsidR="009B46D3" w:rsidRPr="009B46D3" w:rsidRDefault="009B46D3" w:rsidP="009E0774">
            <w:pPr>
              <w:jc w:val="center"/>
              <w:rPr>
                <w:rFonts w:ascii="Arial" w:eastAsia="Times New Roman" w:hAnsi="Arial" w:cs="Arial"/>
                <w:sz w:val="20"/>
                <w:szCs w:val="20"/>
              </w:rPr>
            </w:pPr>
            <w:r w:rsidRPr="009B46D3">
              <w:rPr>
                <w:rFonts w:ascii="Arial" w:eastAsia="Times New Roman" w:hAnsi="Arial" w:cs="Arial"/>
                <w:sz w:val="20"/>
                <w:szCs w:val="20"/>
              </w:rPr>
              <w:t>Residential</w:t>
            </w:r>
          </w:p>
        </w:tc>
        <w:tc>
          <w:tcPr>
            <w:tcW w:w="2370" w:type="dxa"/>
            <w:tcBorders>
              <w:top w:val="single" w:sz="4" w:space="0" w:color="auto"/>
              <w:left w:val="nil"/>
              <w:bottom w:val="dashed" w:sz="8" w:space="0" w:color="F79646"/>
              <w:right w:val="single" w:sz="4" w:space="0" w:color="auto"/>
            </w:tcBorders>
            <w:shd w:val="clear" w:color="000000" w:fill="FFFFFF"/>
            <w:vAlign w:val="center"/>
            <w:hideMark/>
          </w:tcPr>
          <w:p w:rsidR="009B46D3" w:rsidRPr="009B46D3" w:rsidRDefault="009B46D3" w:rsidP="009E0774">
            <w:pPr>
              <w:jc w:val="center"/>
              <w:rPr>
                <w:rFonts w:ascii="Arial" w:eastAsia="Times New Roman" w:hAnsi="Arial" w:cs="Arial"/>
                <w:sz w:val="20"/>
                <w:szCs w:val="20"/>
              </w:rPr>
            </w:pPr>
            <w:r w:rsidRPr="009B46D3">
              <w:rPr>
                <w:rFonts w:ascii="Arial" w:eastAsia="Times New Roman" w:hAnsi="Arial" w:cs="Arial"/>
                <w:sz w:val="20"/>
                <w:szCs w:val="20"/>
              </w:rPr>
              <w:t>Commercial</w:t>
            </w:r>
            <w:r w:rsidR="00C71A31">
              <w:rPr>
                <w:rFonts w:ascii="Arial" w:eastAsia="Times New Roman" w:hAnsi="Arial" w:cs="Arial"/>
                <w:sz w:val="20"/>
                <w:szCs w:val="20"/>
              </w:rPr>
              <w:t xml:space="preserve"> </w:t>
            </w:r>
            <w:r w:rsidRPr="009B46D3">
              <w:rPr>
                <w:rFonts w:ascii="Arial" w:eastAsia="Times New Roman" w:hAnsi="Arial" w:cs="Arial"/>
                <w:sz w:val="20"/>
                <w:szCs w:val="20"/>
              </w:rPr>
              <w:t>/ Industrial</w:t>
            </w:r>
          </w:p>
        </w:tc>
      </w:tr>
      <w:tr w:rsidR="00C71A31" w:rsidRPr="009B46D3"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rsidR="009B46D3" w:rsidRPr="009B46D3" w:rsidRDefault="009B46D3" w:rsidP="009E0774">
            <w:pPr>
              <w:rPr>
                <w:rFonts w:ascii="Arial" w:eastAsia="Times New Roman" w:hAnsi="Arial" w:cs="Arial"/>
                <w:sz w:val="20"/>
                <w:szCs w:val="20"/>
              </w:rPr>
            </w:pPr>
            <w:bookmarkStart w:id="66" w:name="RANGE!J88:L96"/>
            <w:r w:rsidRPr="009B46D3">
              <w:rPr>
                <w:rFonts w:ascii="Arial" w:eastAsia="Times New Roman" w:hAnsi="Arial" w:cs="Arial"/>
                <w:sz w:val="20"/>
                <w:szCs w:val="20"/>
              </w:rPr>
              <w:t>Flat</w:t>
            </w:r>
            <w:bookmarkEnd w:id="66"/>
          </w:p>
        </w:tc>
        <w:tc>
          <w:tcPr>
            <w:tcW w:w="2178" w:type="dxa"/>
            <w:tcBorders>
              <w:top w:val="nil"/>
              <w:left w:val="single" w:sz="4" w:space="0" w:color="auto"/>
              <w:bottom w:val="nil"/>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w:t>
            </w:r>
          </w:p>
        </w:tc>
        <w:tc>
          <w:tcPr>
            <w:tcW w:w="2178" w:type="dxa"/>
            <w:tcBorders>
              <w:top w:val="nil"/>
              <w:left w:val="single" w:sz="4" w:space="0" w:color="auto"/>
              <w:bottom w:val="nil"/>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r>
      <w:tr w:rsidR="00C71A31" w:rsidRPr="009B46D3"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Seasonal</w:t>
            </w:r>
          </w:p>
        </w:tc>
        <w:tc>
          <w:tcPr>
            <w:tcW w:w="2178" w:type="dxa"/>
            <w:tcBorders>
              <w:top w:val="nil"/>
              <w:left w:val="single" w:sz="4" w:space="0" w:color="auto"/>
              <w:bottom w:val="nil"/>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Tiered</w:t>
            </w:r>
          </w:p>
        </w:tc>
        <w:tc>
          <w:tcPr>
            <w:tcW w:w="2178" w:type="dxa"/>
            <w:tcBorders>
              <w:top w:val="nil"/>
              <w:left w:val="single" w:sz="4" w:space="0" w:color="auto"/>
              <w:bottom w:val="nil"/>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Time of Use</w:t>
            </w:r>
          </w:p>
        </w:tc>
        <w:tc>
          <w:tcPr>
            <w:tcW w:w="2178" w:type="dxa"/>
            <w:tcBorders>
              <w:top w:val="nil"/>
              <w:left w:val="single" w:sz="4" w:space="0" w:color="auto"/>
              <w:bottom w:val="nil"/>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0.15</w:t>
            </w:r>
          </w:p>
        </w:tc>
        <w:tc>
          <w:tcPr>
            <w:tcW w:w="2370" w:type="dxa"/>
            <w:tcBorders>
              <w:top w:val="nil"/>
              <w:left w:val="nil"/>
              <w:bottom w:val="nil"/>
              <w:right w:val="dashed" w:sz="8" w:space="0" w:color="F79646"/>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w:t>
            </w:r>
          </w:p>
        </w:tc>
      </w:tr>
      <w:tr w:rsidR="00C71A31" w:rsidRPr="009B46D3"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 Tiered</w:t>
            </w:r>
          </w:p>
        </w:tc>
        <w:tc>
          <w:tcPr>
            <w:tcW w:w="2178" w:type="dxa"/>
            <w:tcBorders>
              <w:top w:val="nil"/>
              <w:left w:val="single" w:sz="4" w:space="0" w:color="auto"/>
              <w:bottom w:val="nil"/>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0.3</w:t>
            </w:r>
          </w:p>
        </w:tc>
      </w:tr>
      <w:tr w:rsidR="00C71A31" w:rsidRPr="009B46D3"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Tiered Seasonal</w:t>
            </w:r>
          </w:p>
        </w:tc>
        <w:tc>
          <w:tcPr>
            <w:tcW w:w="2178" w:type="dxa"/>
            <w:tcBorders>
              <w:top w:val="nil"/>
              <w:left w:val="single" w:sz="4" w:space="0" w:color="auto"/>
              <w:bottom w:val="nil"/>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 Time of Use</w:t>
            </w:r>
          </w:p>
        </w:tc>
        <w:tc>
          <w:tcPr>
            <w:tcW w:w="2178" w:type="dxa"/>
            <w:tcBorders>
              <w:top w:val="nil"/>
              <w:left w:val="single" w:sz="4" w:space="0" w:color="auto"/>
              <w:bottom w:val="nil"/>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0.15</w:t>
            </w:r>
          </w:p>
        </w:tc>
      </w:tr>
      <w:tr w:rsidR="00C71A31" w:rsidRPr="009B46D3" w:rsidTr="00C71A31">
        <w:trPr>
          <w:trHeight w:val="300"/>
          <w:jc w:val="center"/>
        </w:trPr>
        <w:tc>
          <w:tcPr>
            <w:tcW w:w="2172" w:type="dxa"/>
            <w:tcBorders>
              <w:top w:val="nil"/>
              <w:left w:val="dashed" w:sz="8" w:space="0" w:color="F79646"/>
              <w:bottom w:val="dashed" w:sz="8" w:space="0" w:color="F79646"/>
              <w:right w:val="nil"/>
            </w:tcBorders>
            <w:shd w:val="clear" w:color="000000" w:fill="FFFFFF"/>
            <w:noWrap/>
            <w:vAlign w:val="bottom"/>
            <w:hideMark/>
          </w:tcPr>
          <w:p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Other</w:t>
            </w:r>
          </w:p>
        </w:tc>
        <w:tc>
          <w:tcPr>
            <w:tcW w:w="2178" w:type="dxa"/>
            <w:tcBorders>
              <w:top w:val="nil"/>
              <w:left w:val="single" w:sz="4" w:space="0" w:color="auto"/>
              <w:bottom w:val="dashed" w:sz="8" w:space="0" w:color="F79646"/>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c>
          <w:tcPr>
            <w:tcW w:w="2370" w:type="dxa"/>
            <w:tcBorders>
              <w:top w:val="nil"/>
              <w:left w:val="nil"/>
              <w:bottom w:val="dashed" w:sz="8" w:space="0" w:color="F79646"/>
              <w:right w:val="dashed" w:sz="8" w:space="0" w:color="F79646"/>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rsidTr="00C71A31">
        <w:trPr>
          <w:trHeight w:val="280"/>
          <w:jc w:val="center"/>
        </w:trPr>
        <w:tc>
          <w:tcPr>
            <w:tcW w:w="2172" w:type="dxa"/>
            <w:tcBorders>
              <w:top w:val="nil"/>
              <w:left w:val="nil"/>
              <w:bottom w:val="nil"/>
              <w:right w:val="single" w:sz="4" w:space="0" w:color="auto"/>
            </w:tcBorders>
            <w:shd w:val="clear" w:color="000000" w:fill="FFFFFF"/>
            <w:noWrap/>
            <w:vAlign w:val="center"/>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SUM</w:t>
            </w:r>
          </w:p>
        </w:tc>
        <w:tc>
          <w:tcPr>
            <w:tcW w:w="2178" w:type="dxa"/>
            <w:tcBorders>
              <w:top w:val="nil"/>
              <w:left w:val="nil"/>
              <w:bottom w:val="single" w:sz="4" w:space="0" w:color="auto"/>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1</w:t>
            </w:r>
          </w:p>
        </w:tc>
        <w:tc>
          <w:tcPr>
            <w:tcW w:w="2370" w:type="dxa"/>
            <w:tcBorders>
              <w:top w:val="nil"/>
              <w:left w:val="nil"/>
              <w:bottom w:val="single" w:sz="4" w:space="0" w:color="auto"/>
              <w:right w:val="single" w:sz="4" w:space="0" w:color="auto"/>
            </w:tcBorders>
            <w:shd w:val="clear" w:color="000000" w:fill="FFFFFF"/>
            <w:noWrap/>
            <w:vAlign w:val="bottom"/>
            <w:hideMark/>
          </w:tcPr>
          <w:p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1</w:t>
            </w:r>
          </w:p>
        </w:tc>
      </w:tr>
    </w:tbl>
    <w:p w:rsidR="00AF0565" w:rsidRDefault="00AF0565" w:rsidP="009E0774"/>
    <w:p w:rsidR="00AF0565" w:rsidRDefault="00AF0565" w:rsidP="009E0774">
      <w:r>
        <w:t xml:space="preserve">This random sampling approach </w:t>
      </w:r>
      <w:r w:rsidR="008B121A">
        <w:t xml:space="preserve">for breaking ties </w:t>
      </w:r>
      <w:r>
        <w:t xml:space="preserve">is consistent with other techniques used in the </w:t>
      </w:r>
      <w:proofErr w:type="spellStart"/>
      <w:r>
        <w:t>dWind</w:t>
      </w:r>
      <w:proofErr w:type="spellEnd"/>
      <w:r>
        <w:t xml:space="preserve"> model. In the absence of better data or knowledge, we are uncertain which rate to use for certain customers. </w:t>
      </w:r>
      <w:commentRangeStart w:id="67"/>
      <w:r>
        <w:t>Therefore, rather than make a potentially incorrect or biased choice, the model allows users to use random sampling to investigate the effects of this uncertainty on model outputs.</w:t>
      </w:r>
      <w:commentRangeEnd w:id="67"/>
      <w:r w:rsidR="00B756B0">
        <w:rPr>
          <w:rStyle w:val="CommentReference"/>
        </w:rPr>
        <w:commentReference w:id="67"/>
      </w:r>
    </w:p>
    <w:p w:rsidR="00206465" w:rsidRDefault="00206465" w:rsidP="009E0774"/>
    <w:p w:rsidR="00206465" w:rsidRDefault="00206465" w:rsidP="009E0774">
      <w:r>
        <w:t xml:space="preserve">This complicated process overcomes gaps in </w:t>
      </w:r>
      <w:r w:rsidR="008E705E">
        <w:t xml:space="preserve">both </w:t>
      </w:r>
      <w:r>
        <w:t xml:space="preserve">data coverage </w:t>
      </w:r>
      <w:r w:rsidR="008E705E">
        <w:t>and</w:t>
      </w:r>
      <w:r>
        <w:t xml:space="preserve"> attributes to </w:t>
      </w:r>
    </w:p>
    <w:p w:rsidR="00206465" w:rsidRDefault="000A432A" w:rsidP="009E0774">
      <w:proofErr w:type="gramStart"/>
      <w:r>
        <w:t>incorporate</w:t>
      </w:r>
      <w:proofErr w:type="gramEnd"/>
      <w:r>
        <w:t xml:space="preserve"> real-world, complex rate structures into</w:t>
      </w:r>
      <w:r w:rsidR="008E705E">
        <w:t xml:space="preserve"> the</w:t>
      </w:r>
      <w:r>
        <w:t xml:space="preserve"> </w:t>
      </w:r>
      <w:proofErr w:type="spellStart"/>
      <w:r w:rsidR="00206465">
        <w:t>dWind</w:t>
      </w:r>
      <w:proofErr w:type="spellEnd"/>
      <w:r w:rsidR="00206465">
        <w:t xml:space="preserve"> model. Due to the importance of rate structures as a first-order driver of </w:t>
      </w:r>
      <w:r w:rsidR="008A4401">
        <w:t xml:space="preserve">the economics of </w:t>
      </w:r>
      <w:r w:rsidR="00206465">
        <w:t xml:space="preserve">distributed generation, this is a </w:t>
      </w:r>
      <w:r w:rsidR="008A4401">
        <w:t xml:space="preserve">unique and highly valuable capability of the </w:t>
      </w:r>
      <w:proofErr w:type="spellStart"/>
      <w:r w:rsidR="008A4401">
        <w:t>dWind</w:t>
      </w:r>
      <w:proofErr w:type="spellEnd"/>
      <w:r w:rsidR="008A4401">
        <w:t xml:space="preserve"> model.</w:t>
      </w:r>
    </w:p>
    <w:p w:rsidR="00B40639" w:rsidRDefault="00B40639" w:rsidP="009E0774">
      <w:r>
        <w:br w:type="page"/>
      </w:r>
    </w:p>
    <w:p w:rsidR="00B40639" w:rsidRDefault="00B40639" w:rsidP="00B00EB5">
      <w:pPr>
        <w:keepNext/>
        <w:rPr>
          <w:b/>
        </w:rPr>
      </w:pPr>
      <w:r w:rsidRPr="00213A17">
        <w:rPr>
          <w:b/>
        </w:rPr>
        <w:t>References Cited</w:t>
      </w:r>
    </w:p>
    <w:p w:rsidR="00810339" w:rsidRDefault="00810339" w:rsidP="00810339"/>
    <w:p w:rsidR="00453F27" w:rsidRDefault="00453F27" w:rsidP="00453F27">
      <w:proofErr w:type="spellStart"/>
      <w:proofErr w:type="gramStart"/>
      <w:r>
        <w:t>OpenEI</w:t>
      </w:r>
      <w:proofErr w:type="spellEnd"/>
      <w:r>
        <w:t xml:space="preserve"> (2014).</w:t>
      </w:r>
      <w:proofErr w:type="gramEnd"/>
      <w:r>
        <w:t xml:space="preserve"> </w:t>
      </w:r>
      <w:proofErr w:type="gramStart"/>
      <w:r>
        <w:t xml:space="preserve">“Utility rate coverage on </w:t>
      </w:r>
      <w:proofErr w:type="spellStart"/>
      <w:r>
        <w:t>OpenEI</w:t>
      </w:r>
      <w:proofErr w:type="spellEnd"/>
      <w:r>
        <w:t>”.</w:t>
      </w:r>
      <w:proofErr w:type="gramEnd"/>
      <w:r>
        <w:t xml:space="preserve"> Accessed May 27, 2015: </w:t>
      </w:r>
      <w:r w:rsidRPr="00AA7DA5">
        <w:t>http://prod-http-80-800498448.us-east-1.elb.amazonaws.com/w/images/f/fd/OpenEI_Utility_Rate_Coverage.png</w:t>
      </w:r>
      <w:r>
        <w:t>.</w:t>
      </w:r>
    </w:p>
    <w:p w:rsidR="00453F27" w:rsidRDefault="00453F27" w:rsidP="00810339"/>
    <w:p w:rsidR="00810339" w:rsidRDefault="00810339" w:rsidP="00810339">
      <w:proofErr w:type="spellStart"/>
      <w:proofErr w:type="gramStart"/>
      <w:r>
        <w:t>OpenEI</w:t>
      </w:r>
      <w:proofErr w:type="spellEnd"/>
      <w:r>
        <w:t xml:space="preserve"> (2015).</w:t>
      </w:r>
      <w:proofErr w:type="gramEnd"/>
      <w:r>
        <w:t xml:space="preserve"> </w:t>
      </w:r>
      <w:proofErr w:type="gramStart"/>
      <w:r>
        <w:t>“U.S. Utility Rate Database”.</w:t>
      </w:r>
      <w:proofErr w:type="gramEnd"/>
      <w:r>
        <w:t xml:space="preserve"> Accessed May 27, 2015: </w:t>
      </w:r>
      <w:r w:rsidRPr="00B34079">
        <w:t>http://en.openei.org/wiki/Utility_Rate_Database</w:t>
      </w:r>
      <w:r>
        <w:t>.</w:t>
      </w:r>
    </w:p>
    <w:p w:rsidR="005E69CC" w:rsidRDefault="005E69CC" w:rsidP="009E0774"/>
    <w:p w:rsidR="00810339" w:rsidRDefault="00810339" w:rsidP="00810339">
      <w:proofErr w:type="gramStart"/>
      <w:r>
        <w:t xml:space="preserve">U.S Energy Information </w:t>
      </w:r>
      <w:proofErr w:type="spellStart"/>
      <w:r>
        <w:t>Adminstration</w:t>
      </w:r>
      <w:proofErr w:type="spellEnd"/>
      <w:r>
        <w:t xml:space="preserve"> (EIA) (2015).</w:t>
      </w:r>
      <w:proofErr w:type="gramEnd"/>
      <w:r>
        <w:t xml:space="preserve"> </w:t>
      </w:r>
      <w:proofErr w:type="gramStart"/>
      <w:r>
        <w:t>“Detailed State Data: Average Price by State by Provider (EIA-861)”.</w:t>
      </w:r>
      <w:proofErr w:type="gramEnd"/>
      <w:r>
        <w:t xml:space="preserve"> Accessed January 2, 2015: </w:t>
      </w:r>
      <w:r w:rsidRPr="00BF6CD4">
        <w:t>http://www.eia.gov/electricity/data/state/avgprice_annual.xls</w:t>
      </w:r>
      <w:r>
        <w:t>.</w:t>
      </w:r>
    </w:p>
    <w:p w:rsidR="00810339" w:rsidRDefault="00810339" w:rsidP="007770B0"/>
    <w:p w:rsidR="007770B0" w:rsidRDefault="007770B0" w:rsidP="007770B0">
      <w:pPr>
        <w:rPr>
          <w:highlight w:val="yellow"/>
        </w:rPr>
      </w:pPr>
      <w:proofErr w:type="gramStart"/>
      <w:r>
        <w:t xml:space="preserve">U.S Energy Information </w:t>
      </w:r>
      <w:proofErr w:type="spellStart"/>
      <w:r>
        <w:t>Adminstration</w:t>
      </w:r>
      <w:proofErr w:type="spellEnd"/>
      <w:r>
        <w:t xml:space="preserve"> (EIA) (201</w:t>
      </w:r>
      <w:r w:rsidR="006A0895">
        <w:t>5</w:t>
      </w:r>
      <w:r>
        <w:t>).</w:t>
      </w:r>
      <w:proofErr w:type="gramEnd"/>
      <w:r>
        <w:t xml:space="preserve"> “Electric Sales, Revenue, and Average Price: Tables T6, T7, and T8 (2012)”. Accessed January 2, 2015: </w:t>
      </w:r>
      <w:r w:rsidR="00C40DCD" w:rsidRPr="00F33ED6">
        <w:t>h</w:t>
      </w:r>
      <w:r w:rsidRPr="00F33ED6">
        <w:t>ttp://www.eia.gov/electricity/sales_revenue_price/.</w:t>
      </w:r>
    </w:p>
    <w:p w:rsidR="007770B0" w:rsidRDefault="007770B0" w:rsidP="007770B0">
      <w:pPr>
        <w:rPr>
          <w:highlight w:val="yellow"/>
        </w:rPr>
      </w:pPr>
    </w:p>
    <w:p w:rsidR="00402417" w:rsidRDefault="00C40DCD" w:rsidP="009E0774">
      <w:proofErr w:type="gramStart"/>
      <w:r>
        <w:t xml:space="preserve">U.S Energy Information </w:t>
      </w:r>
      <w:proofErr w:type="spellStart"/>
      <w:r>
        <w:t>Adminstration</w:t>
      </w:r>
      <w:proofErr w:type="spellEnd"/>
      <w:r>
        <w:t xml:space="preserve"> (EIA) (2015).</w:t>
      </w:r>
      <w:proofErr w:type="gramEnd"/>
      <w:r>
        <w:t xml:space="preserve"> “Electric </w:t>
      </w:r>
      <w:r w:rsidR="00810339">
        <w:t>Power Sales, R</w:t>
      </w:r>
      <w:r w:rsidR="00BF6CD4">
        <w:t xml:space="preserve">evenue, and </w:t>
      </w:r>
      <w:r w:rsidR="00810339">
        <w:t>E</w:t>
      </w:r>
      <w:r w:rsidR="00BF6CD4">
        <w:t xml:space="preserve">nergy </w:t>
      </w:r>
      <w:r w:rsidR="00810339">
        <w:t>E</w:t>
      </w:r>
      <w:r w:rsidR="00BF6CD4">
        <w:t xml:space="preserve">fficiency Form EIA-861 </w:t>
      </w:r>
      <w:r w:rsidR="00810339">
        <w:t>D</w:t>
      </w:r>
      <w:r w:rsidR="00BF6CD4">
        <w:t xml:space="preserve">etailed </w:t>
      </w:r>
      <w:r w:rsidR="00810339">
        <w:t>D</w:t>
      </w:r>
      <w:r w:rsidR="00BF6CD4">
        <w:t xml:space="preserve">ata </w:t>
      </w:r>
      <w:r w:rsidR="00810339">
        <w:t>F</w:t>
      </w:r>
      <w:r w:rsidR="00BF6CD4">
        <w:t xml:space="preserve">iles: service_territory_2012.xls.” Accessed January 2, 2015: </w:t>
      </w:r>
      <w:r w:rsidR="00BF6CD4" w:rsidRPr="00BF6CD4">
        <w:t>http://www.eia.gov/electricity/data/eia861/zip/f8612012.zip</w:t>
      </w:r>
      <w:r w:rsidR="00BF6CD4">
        <w:t>.</w:t>
      </w:r>
    </w:p>
    <w:p w:rsidR="00BF6CD4" w:rsidRDefault="00BF6CD4" w:rsidP="009E0774">
      <w:pPr>
        <w:rPr>
          <w:rStyle w:val="Hyperlink"/>
        </w:rPr>
      </w:pPr>
    </w:p>
    <w:p w:rsidR="00BF6CD4" w:rsidRDefault="00BF6CD4" w:rsidP="00BF6CD4"/>
    <w:p w:rsidR="00BF6CD4" w:rsidRDefault="00BF6CD4" w:rsidP="009E0774">
      <w:pPr>
        <w:rPr>
          <w:rStyle w:val="Hyperlink"/>
        </w:rPr>
      </w:pPr>
    </w:p>
    <w:sectPr w:rsidR="00BF6CD4" w:rsidSect="003A1385">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sigrin" w:date="2015-05-28T11:40:00Z" w:initials="BOS">
    <w:p w:rsidR="00E5501E" w:rsidRDefault="00E5501E">
      <w:pPr>
        <w:pStyle w:val="CommentText"/>
      </w:pPr>
      <w:r>
        <w:rPr>
          <w:rStyle w:val="CommentReference"/>
        </w:rPr>
        <w:annotationRef/>
      </w:r>
      <w:r>
        <w:t xml:space="preserve">I don’t think the term ‘complex rates’ will be intuitive to outsiders. I would stick to saying we use current-market rates listed on URDB, which can include a variety of Energy (TOU, Tiered, Seasonal) and Demand-based charges </w:t>
      </w:r>
    </w:p>
  </w:comment>
  <w:comment w:id="9" w:author="bsigrin" w:date="2015-05-28T11:40:00Z" w:initials="BOS">
    <w:p w:rsidR="00E5501E" w:rsidRDefault="00E5501E">
      <w:pPr>
        <w:pStyle w:val="CommentText"/>
      </w:pPr>
      <w:r>
        <w:rPr>
          <w:rStyle w:val="CommentReference"/>
        </w:rPr>
        <w:annotationRef/>
      </w:r>
      <w:r>
        <w:t>Is this the source?</w:t>
      </w:r>
    </w:p>
  </w:comment>
  <w:comment w:id="15" w:author="bsigrin" w:date="2015-05-28T11:40:00Z" w:initials="BOS">
    <w:p w:rsidR="006F1F6C" w:rsidRDefault="006F1F6C">
      <w:pPr>
        <w:pStyle w:val="CommentText"/>
      </w:pPr>
      <w:r>
        <w:rPr>
          <w:rStyle w:val="CommentReference"/>
        </w:rPr>
        <w:annotationRef/>
      </w:r>
      <w:r w:rsidR="00F745A1">
        <w:t xml:space="preserve">Might be good to </w:t>
      </w:r>
      <w:r w:rsidR="00F745A1">
        <w:t>write</w:t>
      </w:r>
      <w:r w:rsidR="00F745A1">
        <w:t>/combine</w:t>
      </w:r>
      <w:r w:rsidR="00F745A1">
        <w:t xml:space="preserve"> one more paragraph here </w:t>
      </w:r>
      <w:proofErr w:type="spellStart"/>
      <w:r w:rsidR="00F745A1">
        <w:t xml:space="preserve">as </w:t>
      </w:r>
      <w:proofErr w:type="spellEnd"/>
      <w:r w:rsidR="00F745A1">
        <w:t xml:space="preserve">a lead-off paragraph </w:t>
      </w:r>
      <w:r w:rsidR="00F745A1">
        <w:t xml:space="preserve">that </w:t>
      </w:r>
      <w:proofErr w:type="spellStart"/>
      <w:r w:rsidR="00F745A1">
        <w:t>summarises</w:t>
      </w:r>
      <w:proofErr w:type="spellEnd"/>
      <w:r w:rsidR="00F745A1">
        <w:t xml:space="preserve"> what the</w:t>
      </w:r>
      <w:proofErr w:type="spellStart"/>
      <w:r w:rsidR="00F745A1">
        <w:t xml:space="preserve"> URDB is, the data </w:t>
      </w:r>
      <w:proofErr w:type="spellEnd"/>
      <w:r w:rsidR="00F745A1">
        <w:t>challenges, and the c</w:t>
      </w:r>
      <w:r w:rsidR="00F745A1">
        <w:t>urrent solution (3-5 sentences</w:t>
      </w:r>
      <w:proofErr w:type="gramStart"/>
      <w:r w:rsidR="00F745A1">
        <w:t>)</w:t>
      </w:r>
      <w:r w:rsidR="00F745A1">
        <w:t>--</w:t>
      </w:r>
      <w:proofErr w:type="gramEnd"/>
      <w:r w:rsidR="00F745A1">
        <w:t xml:space="preserve"> the text gets into the weeds quickly and it is easy for the reader to lose track of our objectives</w:t>
      </w:r>
      <w:r w:rsidR="00F745A1">
        <w:t>.</w:t>
      </w:r>
    </w:p>
  </w:comment>
  <w:comment w:id="25" w:author="bsigrin" w:date="2015-05-28T11:40:00Z" w:initials="BOS">
    <w:p w:rsidR="00E5501E" w:rsidRDefault="00E5501E">
      <w:pPr>
        <w:pStyle w:val="CommentText"/>
      </w:pPr>
      <w:r>
        <w:rPr>
          <w:rStyle w:val="CommentReference"/>
        </w:rPr>
        <w:annotationRef/>
      </w:r>
      <w:r>
        <w:t>Could include a sentence here about how the data is crowd-sources, but verified by ISU staff.</w:t>
      </w:r>
    </w:p>
  </w:comment>
  <w:comment w:id="26" w:author="bsigrin" w:date="2015-05-28T11:40:00Z" w:initials="BOS">
    <w:p w:rsidR="00247A98" w:rsidRDefault="00247A98">
      <w:pPr>
        <w:pStyle w:val="CommentText"/>
      </w:pPr>
      <w:r>
        <w:rPr>
          <w:rStyle w:val="CommentReference"/>
        </w:rPr>
        <w:annotationRef/>
      </w:r>
      <w:r w:rsidR="00F745A1">
        <w:t xml:space="preserve">I don't think this is addressed in the text? </w:t>
      </w:r>
      <w:proofErr w:type="spellStart"/>
      <w:r w:rsidR="00F745A1">
        <w:t xml:space="preserve">It </w:t>
      </w:r>
      <w:r w:rsidR="00F745A1">
        <w:t xml:space="preserve">would be natural </w:t>
      </w:r>
      <w:proofErr w:type="spellEnd"/>
      <w:r w:rsidR="00F745A1">
        <w:t xml:space="preserve">to link this </w:t>
      </w:r>
      <w:proofErr w:type="spellStart"/>
      <w:r w:rsidR="00F745A1">
        <w:t>w</w:t>
      </w:r>
      <w:r w:rsidR="00F745A1">
        <w:t>When</w:t>
      </w:r>
      <w:proofErr w:type="spellEnd"/>
      <w:r w:rsidR="00F745A1">
        <w:t xml:space="preserve"> you describe the curation process in the next </w:t>
      </w:r>
      <w:r w:rsidR="00F745A1">
        <w:t>paragraph</w:t>
      </w:r>
      <w:r w:rsidR="00F745A1">
        <w:t xml:space="preserve">. </w:t>
      </w:r>
    </w:p>
  </w:comment>
  <w:comment w:id="35" w:author="bsigrin" w:date="2015-05-28T11:40:00Z" w:initials="BOS">
    <w:p w:rsidR="00DD120F" w:rsidRDefault="00DD120F">
      <w:pPr>
        <w:pStyle w:val="CommentText"/>
      </w:pPr>
      <w:r>
        <w:rPr>
          <w:rStyle w:val="CommentReference"/>
        </w:rPr>
        <w:annotationRef/>
      </w:r>
      <w:r w:rsidR="00F745A1">
        <w:t>Combined (1 &amp; 2) or only (2)?</w:t>
      </w:r>
    </w:p>
  </w:comment>
  <w:comment w:id="39" w:author="bsigrin" w:date="2015-05-28T11:40:00Z" w:initials="BOS">
    <w:p w:rsidR="00484D22" w:rsidRDefault="00484D22">
      <w:pPr>
        <w:pStyle w:val="CommentText"/>
      </w:pPr>
      <w:r>
        <w:rPr>
          <w:rStyle w:val="CommentReference"/>
        </w:rPr>
        <w:annotationRef/>
      </w:r>
      <w:r w:rsidR="00F745A1">
        <w:t xml:space="preserve">Most of this </w:t>
      </w:r>
      <w:r w:rsidR="00F745A1">
        <w:t xml:space="preserve">section </w:t>
      </w:r>
      <w:r w:rsidR="00F745A1">
        <w:t>we don't</w:t>
      </w:r>
      <w:r w:rsidR="00F745A1">
        <w:t xml:space="preserve"> need to include. </w:t>
      </w:r>
      <w:r w:rsidR="00F745A1">
        <w:t xml:space="preserve">Consider saying something to the effect: We didn't curate/gather rates for </w:t>
      </w:r>
      <w:r w:rsidR="00F745A1">
        <w:t>industrial customers because o</w:t>
      </w:r>
      <w:r w:rsidR="00F745A1">
        <w:t>f staff availability, and res and comm were considered higher priority</w:t>
      </w:r>
      <w:r w:rsidR="00F745A1">
        <w:t>, though this is a future enhancement</w:t>
      </w:r>
      <w:r w:rsidR="00F745A1">
        <w:t xml:space="preserve">. </w:t>
      </w:r>
      <w:r w:rsidR="00F745A1">
        <w:t xml:space="preserve"> </w:t>
      </w:r>
    </w:p>
  </w:comment>
  <w:comment w:id="51" w:author="bsigrin" w:date="2015-05-28T11:40:00Z" w:initials="BOS">
    <w:p w:rsidR="006F1F6C" w:rsidRDefault="006F1F6C">
      <w:pPr>
        <w:pStyle w:val="CommentText"/>
      </w:pPr>
      <w:r>
        <w:rPr>
          <w:rStyle w:val="CommentReference"/>
        </w:rPr>
        <w:annotationRef/>
      </w:r>
      <w:r w:rsidR="00F745A1">
        <w:t>Just say we use the most recent data, which was last updated in 2012</w:t>
      </w:r>
    </w:p>
  </w:comment>
  <w:comment w:id="63" w:author="Michael Gleason" w:date="2015-05-28T11:40:00Z" w:initials="MG">
    <w:p w:rsidR="005E69CC" w:rsidRDefault="005E69CC" w:rsidP="007A7F20">
      <w:pPr>
        <w:pStyle w:val="CommentText"/>
      </w:pPr>
      <w:r>
        <w:rPr>
          <w:rStyle w:val="CommentReference"/>
        </w:rPr>
        <w:annotationRef/>
      </w:r>
      <w:r>
        <w:t>Ben – do we need a reference for this?</w:t>
      </w:r>
    </w:p>
  </w:comment>
  <w:comment w:id="62" w:author="bsigrin" w:date="2015-05-28T11:40:00Z" w:initials="BOS">
    <w:p w:rsidR="007913A4" w:rsidRDefault="007913A4">
      <w:pPr>
        <w:pStyle w:val="CommentText"/>
      </w:pPr>
      <w:r>
        <w:rPr>
          <w:rStyle w:val="CommentReference"/>
        </w:rPr>
        <w:annotationRef/>
      </w:r>
      <w:r w:rsidR="00F745A1">
        <w:t>Unclear</w:t>
      </w:r>
    </w:p>
  </w:comment>
  <w:comment w:id="64" w:author="bsigrin" w:date="2015-05-28T11:40:00Z" w:initials="BOS">
    <w:p w:rsidR="00B756B0" w:rsidRDefault="00B756B0">
      <w:pPr>
        <w:pStyle w:val="CommentText"/>
      </w:pPr>
      <w:r>
        <w:rPr>
          <w:rStyle w:val="CommentReference"/>
        </w:rPr>
        <w:annotationRef/>
      </w:r>
      <w:r w:rsidR="00F745A1">
        <w:t>Any source for these distributions or are they made up?</w:t>
      </w:r>
    </w:p>
  </w:comment>
  <w:comment w:id="65" w:author="bsigrin" w:date="2015-05-28T11:40:00Z" w:initials="BOS">
    <w:p w:rsidR="00B756B0" w:rsidRDefault="00B756B0">
      <w:pPr>
        <w:pStyle w:val="CommentText"/>
      </w:pPr>
      <w:r>
        <w:rPr>
          <w:rStyle w:val="CommentReference"/>
        </w:rPr>
        <w:annotationRef/>
      </w:r>
      <w:r w:rsidR="00F745A1">
        <w:t>Would all customers of a given utility subscribe to the same rate, or will it differ within a utility?</w:t>
      </w:r>
    </w:p>
  </w:comment>
  <w:comment w:id="67" w:author="bsigrin" w:date="2015-05-28T11:40:00Z" w:initials="BOS">
    <w:p w:rsidR="00B756B0" w:rsidRDefault="00B756B0">
      <w:pPr>
        <w:pStyle w:val="CommentText"/>
      </w:pPr>
      <w:r>
        <w:rPr>
          <w:rStyle w:val="CommentReference"/>
        </w:rPr>
        <w:annotationRef/>
      </w:r>
      <w:r w:rsidR="00F745A1">
        <w:t>Can point out some areas for improvement (given that we have plenty of dWind funding). For example, manually going through to cre</w:t>
      </w:r>
      <w:r w:rsidR="00F745A1">
        <w:t>ate a mapping for the top 10</w:t>
      </w:r>
      <w:r w:rsidR="00F745A1">
        <w:t xml:space="preserve">0 </w:t>
      </w:r>
      <w:r w:rsidR="00F745A1">
        <w:t xml:space="preserve">utilities, or use keyword recognition to improve ranking.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5A1" w:rsidRDefault="00F745A1" w:rsidP="009C2A88">
      <w:r>
        <w:separator/>
      </w:r>
    </w:p>
  </w:endnote>
  <w:endnote w:type="continuationSeparator" w:id="0">
    <w:p w:rsidR="00F745A1" w:rsidRDefault="00F745A1" w:rsidP="009C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9CC" w:rsidRDefault="005E69CC" w:rsidP="009C2A88">
    <w:pPr>
      <w:pStyle w:val="Footer"/>
      <w:jc w:val="center"/>
    </w:pPr>
    <w:r>
      <w:rPr>
        <w:rStyle w:val="PageNumber"/>
      </w:rPr>
      <w:fldChar w:fldCharType="begin"/>
    </w:r>
    <w:r>
      <w:rPr>
        <w:rStyle w:val="PageNumber"/>
      </w:rPr>
      <w:instrText xml:space="preserve"> PAGE </w:instrText>
    </w:r>
    <w:r>
      <w:rPr>
        <w:rStyle w:val="PageNumber"/>
      </w:rPr>
      <w:fldChar w:fldCharType="separate"/>
    </w:r>
    <w:r w:rsidR="00B756B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5A1" w:rsidRDefault="00F745A1" w:rsidP="009C2A88">
      <w:r>
        <w:separator/>
      </w:r>
    </w:p>
  </w:footnote>
  <w:footnote w:type="continuationSeparator" w:id="0">
    <w:p w:rsidR="00F745A1" w:rsidRDefault="00F745A1" w:rsidP="009C2A88">
      <w:r>
        <w:continuationSeparator/>
      </w:r>
    </w:p>
  </w:footnote>
  <w:footnote w:id="1">
    <w:p w:rsidR="00E5501E" w:rsidRDefault="00E5501E">
      <w:pPr>
        <w:pStyle w:val="FootnoteText"/>
      </w:pPr>
      <w:ins w:id="7" w:author="bsigrin" w:date="2015-05-28T08:58:00Z">
        <w:r>
          <w:rPr>
            <w:rStyle w:val="FootnoteReference"/>
          </w:rPr>
          <w:footnoteRef/>
        </w:r>
        <w:r>
          <w:t xml:space="preserve"> </w:t>
        </w:r>
        <w:r w:rsidRPr="00E5501E">
          <w:t>http://en.openei.org/wiki/Utility_Rate_Database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4A18"/>
    <w:multiLevelType w:val="hybridMultilevel"/>
    <w:tmpl w:val="7A5EDBFC"/>
    <w:lvl w:ilvl="0" w:tplc="1EB0AEB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029A3"/>
    <w:multiLevelType w:val="hybridMultilevel"/>
    <w:tmpl w:val="38D6E13A"/>
    <w:lvl w:ilvl="0" w:tplc="1EB0A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405"/>
    <w:rsid w:val="000041E5"/>
    <w:rsid w:val="00035AD1"/>
    <w:rsid w:val="000534B6"/>
    <w:rsid w:val="000A432A"/>
    <w:rsid w:val="000A69F5"/>
    <w:rsid w:val="000B71F5"/>
    <w:rsid w:val="000D7F2C"/>
    <w:rsid w:val="00100EAB"/>
    <w:rsid w:val="00150C67"/>
    <w:rsid w:val="00155099"/>
    <w:rsid w:val="00177E98"/>
    <w:rsid w:val="00183FDB"/>
    <w:rsid w:val="001B2084"/>
    <w:rsid w:val="001F18FB"/>
    <w:rsid w:val="001F664F"/>
    <w:rsid w:val="00206465"/>
    <w:rsid w:val="002229D0"/>
    <w:rsid w:val="0022655C"/>
    <w:rsid w:val="00226991"/>
    <w:rsid w:val="00227AB7"/>
    <w:rsid w:val="0023188B"/>
    <w:rsid w:val="00247A98"/>
    <w:rsid w:val="00270BC3"/>
    <w:rsid w:val="00273230"/>
    <w:rsid w:val="002749C6"/>
    <w:rsid w:val="002A00F9"/>
    <w:rsid w:val="002B151F"/>
    <w:rsid w:val="002C7A0F"/>
    <w:rsid w:val="002D28A8"/>
    <w:rsid w:val="003041F3"/>
    <w:rsid w:val="00307DA0"/>
    <w:rsid w:val="00317948"/>
    <w:rsid w:val="0032303F"/>
    <w:rsid w:val="003425D4"/>
    <w:rsid w:val="003558A8"/>
    <w:rsid w:val="003670E0"/>
    <w:rsid w:val="0037002B"/>
    <w:rsid w:val="00370CA8"/>
    <w:rsid w:val="0038026D"/>
    <w:rsid w:val="00386119"/>
    <w:rsid w:val="003949F2"/>
    <w:rsid w:val="00397964"/>
    <w:rsid w:val="003A1385"/>
    <w:rsid w:val="003A609D"/>
    <w:rsid w:val="003B0A94"/>
    <w:rsid w:val="003F3453"/>
    <w:rsid w:val="00400F9B"/>
    <w:rsid w:val="00402417"/>
    <w:rsid w:val="00425E9E"/>
    <w:rsid w:val="004262FD"/>
    <w:rsid w:val="00445DFF"/>
    <w:rsid w:val="00445EDC"/>
    <w:rsid w:val="00452C75"/>
    <w:rsid w:val="00453F27"/>
    <w:rsid w:val="00456816"/>
    <w:rsid w:val="0046106D"/>
    <w:rsid w:val="00462A55"/>
    <w:rsid w:val="00484D22"/>
    <w:rsid w:val="004945A1"/>
    <w:rsid w:val="004A1C54"/>
    <w:rsid w:val="004A2992"/>
    <w:rsid w:val="004A7F6E"/>
    <w:rsid w:val="004B4368"/>
    <w:rsid w:val="004B681F"/>
    <w:rsid w:val="004D0E6D"/>
    <w:rsid w:val="004D1825"/>
    <w:rsid w:val="004E0836"/>
    <w:rsid w:val="004E2997"/>
    <w:rsid w:val="004F24E2"/>
    <w:rsid w:val="00500E04"/>
    <w:rsid w:val="005231AE"/>
    <w:rsid w:val="005340D1"/>
    <w:rsid w:val="00550DD7"/>
    <w:rsid w:val="0055317D"/>
    <w:rsid w:val="0056070C"/>
    <w:rsid w:val="0058284E"/>
    <w:rsid w:val="00586A28"/>
    <w:rsid w:val="005A07CA"/>
    <w:rsid w:val="005B3574"/>
    <w:rsid w:val="005C2129"/>
    <w:rsid w:val="005E69CC"/>
    <w:rsid w:val="00600F74"/>
    <w:rsid w:val="0061001F"/>
    <w:rsid w:val="00624BC1"/>
    <w:rsid w:val="006305B0"/>
    <w:rsid w:val="00653435"/>
    <w:rsid w:val="00657581"/>
    <w:rsid w:val="00687614"/>
    <w:rsid w:val="00691762"/>
    <w:rsid w:val="00696852"/>
    <w:rsid w:val="006A0895"/>
    <w:rsid w:val="006C2CCE"/>
    <w:rsid w:val="006C4029"/>
    <w:rsid w:val="006F1F6C"/>
    <w:rsid w:val="006F58D4"/>
    <w:rsid w:val="00704B90"/>
    <w:rsid w:val="00705BC7"/>
    <w:rsid w:val="00707949"/>
    <w:rsid w:val="0071092B"/>
    <w:rsid w:val="007344F3"/>
    <w:rsid w:val="00746C65"/>
    <w:rsid w:val="007627A6"/>
    <w:rsid w:val="007770B0"/>
    <w:rsid w:val="007913A4"/>
    <w:rsid w:val="0079661C"/>
    <w:rsid w:val="007A3B71"/>
    <w:rsid w:val="007A7F20"/>
    <w:rsid w:val="007B1F0B"/>
    <w:rsid w:val="007D24A0"/>
    <w:rsid w:val="007D32CB"/>
    <w:rsid w:val="007D601B"/>
    <w:rsid w:val="00810339"/>
    <w:rsid w:val="00810BFA"/>
    <w:rsid w:val="00837E57"/>
    <w:rsid w:val="0084402B"/>
    <w:rsid w:val="0085338E"/>
    <w:rsid w:val="00864F1B"/>
    <w:rsid w:val="008A4401"/>
    <w:rsid w:val="008B121A"/>
    <w:rsid w:val="008B3AE8"/>
    <w:rsid w:val="008E705E"/>
    <w:rsid w:val="009000F8"/>
    <w:rsid w:val="00905813"/>
    <w:rsid w:val="00922E78"/>
    <w:rsid w:val="00924279"/>
    <w:rsid w:val="00930E53"/>
    <w:rsid w:val="0093671C"/>
    <w:rsid w:val="0095283A"/>
    <w:rsid w:val="009660F8"/>
    <w:rsid w:val="009A60F9"/>
    <w:rsid w:val="009B46D3"/>
    <w:rsid w:val="009C11C2"/>
    <w:rsid w:val="009C2A88"/>
    <w:rsid w:val="009D57AF"/>
    <w:rsid w:val="009E0774"/>
    <w:rsid w:val="009E0967"/>
    <w:rsid w:val="009E1405"/>
    <w:rsid w:val="009F0161"/>
    <w:rsid w:val="009F4B28"/>
    <w:rsid w:val="00A15B3F"/>
    <w:rsid w:val="00A23C03"/>
    <w:rsid w:val="00A3239A"/>
    <w:rsid w:val="00A517DF"/>
    <w:rsid w:val="00A539DA"/>
    <w:rsid w:val="00A61463"/>
    <w:rsid w:val="00A7087F"/>
    <w:rsid w:val="00A74415"/>
    <w:rsid w:val="00A87558"/>
    <w:rsid w:val="00A94CAD"/>
    <w:rsid w:val="00A96886"/>
    <w:rsid w:val="00A96A90"/>
    <w:rsid w:val="00AA6CDB"/>
    <w:rsid w:val="00AA7DA5"/>
    <w:rsid w:val="00AB76CB"/>
    <w:rsid w:val="00AC0E23"/>
    <w:rsid w:val="00AD13CE"/>
    <w:rsid w:val="00AE0AF6"/>
    <w:rsid w:val="00AF0565"/>
    <w:rsid w:val="00B00EB5"/>
    <w:rsid w:val="00B26791"/>
    <w:rsid w:val="00B34079"/>
    <w:rsid w:val="00B40639"/>
    <w:rsid w:val="00B57256"/>
    <w:rsid w:val="00B663E8"/>
    <w:rsid w:val="00B756B0"/>
    <w:rsid w:val="00B927B2"/>
    <w:rsid w:val="00BB5953"/>
    <w:rsid w:val="00BC6C68"/>
    <w:rsid w:val="00BF15D8"/>
    <w:rsid w:val="00BF5CB5"/>
    <w:rsid w:val="00BF695B"/>
    <w:rsid w:val="00BF6CD4"/>
    <w:rsid w:val="00BF74C1"/>
    <w:rsid w:val="00C40DCD"/>
    <w:rsid w:val="00C67756"/>
    <w:rsid w:val="00C70E85"/>
    <w:rsid w:val="00C71A31"/>
    <w:rsid w:val="00C771FB"/>
    <w:rsid w:val="00C824A4"/>
    <w:rsid w:val="00CB21B9"/>
    <w:rsid w:val="00CB28A0"/>
    <w:rsid w:val="00CC1F10"/>
    <w:rsid w:val="00CC3C09"/>
    <w:rsid w:val="00CD7384"/>
    <w:rsid w:val="00CF3349"/>
    <w:rsid w:val="00D02FB9"/>
    <w:rsid w:val="00D22AF4"/>
    <w:rsid w:val="00D37579"/>
    <w:rsid w:val="00D4691C"/>
    <w:rsid w:val="00D82FAA"/>
    <w:rsid w:val="00D9062A"/>
    <w:rsid w:val="00DA1656"/>
    <w:rsid w:val="00DA63B3"/>
    <w:rsid w:val="00DB6E9C"/>
    <w:rsid w:val="00DB6F28"/>
    <w:rsid w:val="00DD120F"/>
    <w:rsid w:val="00DD4657"/>
    <w:rsid w:val="00DD4C57"/>
    <w:rsid w:val="00DE6555"/>
    <w:rsid w:val="00DF1640"/>
    <w:rsid w:val="00DF75BA"/>
    <w:rsid w:val="00E014F7"/>
    <w:rsid w:val="00E102A3"/>
    <w:rsid w:val="00E163A1"/>
    <w:rsid w:val="00E210DA"/>
    <w:rsid w:val="00E2475E"/>
    <w:rsid w:val="00E2620D"/>
    <w:rsid w:val="00E54710"/>
    <w:rsid w:val="00E5501E"/>
    <w:rsid w:val="00E5753A"/>
    <w:rsid w:val="00E85286"/>
    <w:rsid w:val="00EB2100"/>
    <w:rsid w:val="00ED3D77"/>
    <w:rsid w:val="00EF3CDB"/>
    <w:rsid w:val="00EF6D44"/>
    <w:rsid w:val="00F12283"/>
    <w:rsid w:val="00F33ED6"/>
    <w:rsid w:val="00F40D9B"/>
    <w:rsid w:val="00F420E6"/>
    <w:rsid w:val="00F459FF"/>
    <w:rsid w:val="00F55707"/>
    <w:rsid w:val="00F61764"/>
    <w:rsid w:val="00F671FD"/>
    <w:rsid w:val="00F745A1"/>
    <w:rsid w:val="00FA157B"/>
    <w:rsid w:val="00FB260F"/>
    <w:rsid w:val="00FB7633"/>
    <w:rsid w:val="00FC45F0"/>
    <w:rsid w:val="00FC52EF"/>
    <w:rsid w:val="00FD06EF"/>
    <w:rsid w:val="00FD232D"/>
    <w:rsid w:val="00FD6213"/>
    <w:rsid w:val="00FE0D17"/>
    <w:rsid w:val="00FE7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E4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 w:type="paragraph" w:styleId="Header">
    <w:name w:val="header"/>
    <w:basedOn w:val="Normal"/>
    <w:link w:val="HeaderChar"/>
    <w:uiPriority w:val="99"/>
    <w:unhideWhenUsed/>
    <w:rsid w:val="009C2A88"/>
    <w:pPr>
      <w:tabs>
        <w:tab w:val="center" w:pos="4320"/>
        <w:tab w:val="right" w:pos="8640"/>
      </w:tabs>
    </w:pPr>
  </w:style>
  <w:style w:type="character" w:customStyle="1" w:styleId="HeaderChar">
    <w:name w:val="Header Char"/>
    <w:basedOn w:val="DefaultParagraphFont"/>
    <w:link w:val="Header"/>
    <w:uiPriority w:val="99"/>
    <w:rsid w:val="009C2A88"/>
  </w:style>
  <w:style w:type="paragraph" w:styleId="Footer">
    <w:name w:val="footer"/>
    <w:basedOn w:val="Normal"/>
    <w:link w:val="FooterChar"/>
    <w:uiPriority w:val="99"/>
    <w:unhideWhenUsed/>
    <w:rsid w:val="009C2A88"/>
    <w:pPr>
      <w:tabs>
        <w:tab w:val="center" w:pos="4320"/>
        <w:tab w:val="right" w:pos="8640"/>
      </w:tabs>
    </w:pPr>
  </w:style>
  <w:style w:type="character" w:customStyle="1" w:styleId="FooterChar">
    <w:name w:val="Footer Char"/>
    <w:basedOn w:val="DefaultParagraphFont"/>
    <w:link w:val="Footer"/>
    <w:uiPriority w:val="99"/>
    <w:rsid w:val="009C2A88"/>
  </w:style>
  <w:style w:type="character" w:styleId="PageNumber">
    <w:name w:val="page number"/>
    <w:basedOn w:val="DefaultParagraphFont"/>
    <w:uiPriority w:val="99"/>
    <w:semiHidden/>
    <w:unhideWhenUsed/>
    <w:rsid w:val="009C2A88"/>
  </w:style>
  <w:style w:type="paragraph" w:customStyle="1" w:styleId="NRELReference">
    <w:name w:val="NREL_Reference"/>
    <w:qFormat/>
    <w:rsid w:val="00B40639"/>
    <w:pPr>
      <w:spacing w:after="240"/>
    </w:pPr>
    <w:rPr>
      <w:rFonts w:ascii="Times New Roman" w:eastAsia="Times New Roman" w:hAnsi="Times New Roman" w:cs="Times New Roman"/>
      <w:color w:val="000000" w:themeColor="text1"/>
      <w:kern w:val="28"/>
    </w:rPr>
  </w:style>
  <w:style w:type="paragraph" w:styleId="FootnoteText">
    <w:name w:val="footnote text"/>
    <w:basedOn w:val="Normal"/>
    <w:link w:val="FootnoteTextChar"/>
    <w:uiPriority w:val="99"/>
    <w:semiHidden/>
    <w:unhideWhenUsed/>
    <w:rsid w:val="00E5501E"/>
    <w:rPr>
      <w:sz w:val="20"/>
      <w:szCs w:val="20"/>
    </w:rPr>
  </w:style>
  <w:style w:type="character" w:customStyle="1" w:styleId="FootnoteTextChar">
    <w:name w:val="Footnote Text Char"/>
    <w:basedOn w:val="DefaultParagraphFont"/>
    <w:link w:val="FootnoteText"/>
    <w:uiPriority w:val="99"/>
    <w:semiHidden/>
    <w:rsid w:val="00E5501E"/>
    <w:rPr>
      <w:sz w:val="20"/>
      <w:szCs w:val="20"/>
    </w:rPr>
  </w:style>
  <w:style w:type="character" w:styleId="FootnoteReference">
    <w:name w:val="footnote reference"/>
    <w:basedOn w:val="DefaultParagraphFont"/>
    <w:uiPriority w:val="99"/>
    <w:semiHidden/>
    <w:unhideWhenUsed/>
    <w:rsid w:val="00E5501E"/>
    <w:rPr>
      <w:vertAlign w:val="superscript"/>
    </w:rPr>
  </w:style>
  <w:style w:type="paragraph" w:styleId="Revision">
    <w:name w:val="Revision"/>
    <w:hidden/>
    <w:uiPriority w:val="99"/>
    <w:semiHidden/>
    <w:rsid w:val="00DD12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 w:type="paragraph" w:styleId="Header">
    <w:name w:val="header"/>
    <w:basedOn w:val="Normal"/>
    <w:link w:val="HeaderChar"/>
    <w:uiPriority w:val="99"/>
    <w:unhideWhenUsed/>
    <w:rsid w:val="009C2A88"/>
    <w:pPr>
      <w:tabs>
        <w:tab w:val="center" w:pos="4320"/>
        <w:tab w:val="right" w:pos="8640"/>
      </w:tabs>
    </w:pPr>
  </w:style>
  <w:style w:type="character" w:customStyle="1" w:styleId="HeaderChar">
    <w:name w:val="Header Char"/>
    <w:basedOn w:val="DefaultParagraphFont"/>
    <w:link w:val="Header"/>
    <w:uiPriority w:val="99"/>
    <w:rsid w:val="009C2A88"/>
  </w:style>
  <w:style w:type="paragraph" w:styleId="Footer">
    <w:name w:val="footer"/>
    <w:basedOn w:val="Normal"/>
    <w:link w:val="FooterChar"/>
    <w:uiPriority w:val="99"/>
    <w:unhideWhenUsed/>
    <w:rsid w:val="009C2A88"/>
    <w:pPr>
      <w:tabs>
        <w:tab w:val="center" w:pos="4320"/>
        <w:tab w:val="right" w:pos="8640"/>
      </w:tabs>
    </w:pPr>
  </w:style>
  <w:style w:type="character" w:customStyle="1" w:styleId="FooterChar">
    <w:name w:val="Footer Char"/>
    <w:basedOn w:val="DefaultParagraphFont"/>
    <w:link w:val="Footer"/>
    <w:uiPriority w:val="99"/>
    <w:rsid w:val="009C2A88"/>
  </w:style>
  <w:style w:type="character" w:styleId="PageNumber">
    <w:name w:val="page number"/>
    <w:basedOn w:val="DefaultParagraphFont"/>
    <w:uiPriority w:val="99"/>
    <w:semiHidden/>
    <w:unhideWhenUsed/>
    <w:rsid w:val="009C2A88"/>
  </w:style>
  <w:style w:type="paragraph" w:customStyle="1" w:styleId="NRELReference">
    <w:name w:val="NREL_Reference"/>
    <w:qFormat/>
    <w:rsid w:val="00B40639"/>
    <w:pPr>
      <w:spacing w:after="240"/>
    </w:pPr>
    <w:rPr>
      <w:rFonts w:ascii="Times New Roman" w:eastAsia="Times New Roman" w:hAnsi="Times New Roman" w:cs="Times New Roman"/>
      <w:color w:val="000000" w:themeColor="text1"/>
      <w:kern w:val="28"/>
    </w:rPr>
  </w:style>
  <w:style w:type="paragraph" w:styleId="FootnoteText">
    <w:name w:val="footnote text"/>
    <w:basedOn w:val="Normal"/>
    <w:link w:val="FootnoteTextChar"/>
    <w:uiPriority w:val="99"/>
    <w:semiHidden/>
    <w:unhideWhenUsed/>
    <w:rsid w:val="00E5501E"/>
    <w:rPr>
      <w:sz w:val="20"/>
      <w:szCs w:val="20"/>
    </w:rPr>
  </w:style>
  <w:style w:type="character" w:customStyle="1" w:styleId="FootnoteTextChar">
    <w:name w:val="Footnote Text Char"/>
    <w:basedOn w:val="DefaultParagraphFont"/>
    <w:link w:val="FootnoteText"/>
    <w:uiPriority w:val="99"/>
    <w:semiHidden/>
    <w:rsid w:val="00E5501E"/>
    <w:rPr>
      <w:sz w:val="20"/>
      <w:szCs w:val="20"/>
    </w:rPr>
  </w:style>
  <w:style w:type="character" w:styleId="FootnoteReference">
    <w:name w:val="footnote reference"/>
    <w:basedOn w:val="DefaultParagraphFont"/>
    <w:uiPriority w:val="99"/>
    <w:semiHidden/>
    <w:unhideWhenUsed/>
    <w:rsid w:val="00E5501E"/>
    <w:rPr>
      <w:vertAlign w:val="superscript"/>
    </w:rPr>
  </w:style>
  <w:style w:type="paragraph" w:styleId="Revision">
    <w:name w:val="Revision"/>
    <w:hidden/>
    <w:uiPriority w:val="99"/>
    <w:semiHidden/>
    <w:rsid w:val="00D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324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81D11-BC4B-4357-8213-BF8D6EF43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111</cp:revision>
  <dcterms:created xsi:type="dcterms:W3CDTF">2015-05-27T17:08:00Z</dcterms:created>
  <dcterms:modified xsi:type="dcterms:W3CDTF">2015-05-27T22:01:00Z</dcterms:modified>
</cp:coreProperties>
</file>